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12C6" w14:textId="77777777" w:rsidR="00CD631D" w:rsidRDefault="00000000">
      <w:pPr>
        <w:jc w:val="center"/>
        <w:rPr>
          <w:b/>
          <w:sz w:val="28"/>
          <w:szCs w:val="28"/>
        </w:rPr>
      </w:pPr>
      <w:r>
        <w:rPr>
          <w:b/>
          <w:sz w:val="28"/>
          <w:szCs w:val="28"/>
        </w:rPr>
        <w:t>Robo Phantoms</w:t>
      </w:r>
    </w:p>
    <w:p w14:paraId="40481982" w14:textId="77777777" w:rsidR="00CD631D" w:rsidRDefault="00CD631D">
      <w:pPr>
        <w:jc w:val="center"/>
        <w:rPr>
          <w:b/>
          <w:sz w:val="28"/>
          <w:szCs w:val="28"/>
        </w:rPr>
      </w:pPr>
    </w:p>
    <w:p w14:paraId="2907796D" w14:textId="77777777" w:rsidR="00CD631D" w:rsidRDefault="00000000">
      <w:pPr>
        <w:jc w:val="center"/>
        <w:rPr>
          <w:b/>
          <w:sz w:val="28"/>
          <w:szCs w:val="28"/>
        </w:rPr>
      </w:pPr>
      <w:r>
        <w:rPr>
          <w:b/>
          <w:sz w:val="28"/>
          <w:szCs w:val="28"/>
        </w:rPr>
        <w:t>#23954</w:t>
      </w:r>
    </w:p>
    <w:p w14:paraId="1ECA2557" w14:textId="77777777" w:rsidR="00CD631D" w:rsidRDefault="00000000">
      <w:pPr>
        <w:jc w:val="center"/>
        <w:rPr>
          <w:b/>
          <w:sz w:val="28"/>
          <w:szCs w:val="28"/>
        </w:rPr>
      </w:pPr>
      <w:r>
        <w:rPr>
          <w:b/>
          <w:noProof/>
          <w:sz w:val="28"/>
          <w:szCs w:val="28"/>
        </w:rPr>
        <w:drawing>
          <wp:inline distT="114300" distB="114300" distL="114300" distR="114300" wp14:anchorId="062758D7" wp14:editId="2E87D99E">
            <wp:extent cx="4776788" cy="381989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b="1844"/>
                    <a:stretch>
                      <a:fillRect/>
                    </a:stretch>
                  </pic:blipFill>
                  <pic:spPr>
                    <a:xfrm>
                      <a:off x="0" y="0"/>
                      <a:ext cx="4776788" cy="3819899"/>
                    </a:xfrm>
                    <a:prstGeom prst="rect">
                      <a:avLst/>
                    </a:prstGeom>
                    <a:ln/>
                  </pic:spPr>
                </pic:pic>
              </a:graphicData>
            </a:graphic>
          </wp:inline>
        </w:drawing>
      </w:r>
    </w:p>
    <w:p w14:paraId="4C072CCF" w14:textId="77777777" w:rsidR="00CD631D" w:rsidRDefault="00CD631D">
      <w:pPr>
        <w:jc w:val="center"/>
        <w:rPr>
          <w:b/>
          <w:sz w:val="28"/>
          <w:szCs w:val="28"/>
        </w:rPr>
      </w:pPr>
    </w:p>
    <w:p w14:paraId="4A4ECF80" w14:textId="77777777" w:rsidR="00CD631D" w:rsidRDefault="00CD631D">
      <w:pPr>
        <w:jc w:val="center"/>
        <w:rPr>
          <w:b/>
          <w:sz w:val="28"/>
          <w:szCs w:val="28"/>
        </w:rPr>
      </w:pPr>
    </w:p>
    <w:p w14:paraId="4C7B3438" w14:textId="77777777" w:rsidR="00CD631D" w:rsidRDefault="00CD631D">
      <w:pPr>
        <w:jc w:val="center"/>
        <w:rPr>
          <w:b/>
          <w:sz w:val="28"/>
          <w:szCs w:val="28"/>
        </w:rPr>
      </w:pPr>
    </w:p>
    <w:p w14:paraId="2D8F3691" w14:textId="77777777" w:rsidR="00CD631D" w:rsidRDefault="00000000">
      <w:pPr>
        <w:jc w:val="center"/>
        <w:rPr>
          <w:rFonts w:ascii="Book Antiqua" w:eastAsia="Book Antiqua" w:hAnsi="Book Antiqua" w:cs="Book Antiqua"/>
          <w:b/>
          <w:sz w:val="28"/>
          <w:szCs w:val="28"/>
        </w:rPr>
      </w:pPr>
      <w:r>
        <w:rPr>
          <w:b/>
          <w:sz w:val="28"/>
          <w:szCs w:val="28"/>
        </w:rPr>
        <w:t xml:space="preserve">    </w:t>
      </w:r>
      <w:r>
        <w:rPr>
          <w:rFonts w:ascii="Book Antiqua" w:eastAsia="Book Antiqua" w:hAnsi="Book Antiqua" w:cs="Book Antiqua"/>
          <w:b/>
          <w:sz w:val="28"/>
          <w:szCs w:val="28"/>
        </w:rPr>
        <w:t>Team Members:</w:t>
      </w:r>
    </w:p>
    <w:p w14:paraId="6A2D1391" w14:textId="77777777" w:rsidR="00CD631D" w:rsidRDefault="00000000">
      <w:pPr>
        <w:ind w:left="2160"/>
        <w:rPr>
          <w:rFonts w:ascii="Book Antiqua" w:eastAsia="Book Antiqua" w:hAnsi="Book Antiqua" w:cs="Book Antiqua"/>
          <w:b/>
          <w:sz w:val="28"/>
          <w:szCs w:val="28"/>
        </w:rPr>
      </w:pPr>
      <w:r>
        <w:rPr>
          <w:rFonts w:ascii="Book Antiqua" w:eastAsia="Book Antiqua" w:hAnsi="Book Antiqua" w:cs="Book Antiqua"/>
          <w:b/>
          <w:sz w:val="28"/>
          <w:szCs w:val="28"/>
        </w:rPr>
        <w:t xml:space="preserve">                        Dhruv Shah</w:t>
      </w:r>
    </w:p>
    <w:p w14:paraId="5E549909" w14:textId="77777777" w:rsidR="00CD631D" w:rsidRDefault="00000000">
      <w:pPr>
        <w:ind w:left="2160"/>
        <w:rPr>
          <w:rFonts w:ascii="Book Antiqua" w:eastAsia="Book Antiqua" w:hAnsi="Book Antiqua" w:cs="Book Antiqua"/>
          <w:b/>
          <w:sz w:val="28"/>
          <w:szCs w:val="28"/>
        </w:rPr>
      </w:pPr>
      <w:r>
        <w:rPr>
          <w:rFonts w:ascii="Book Antiqua" w:eastAsia="Book Antiqua" w:hAnsi="Book Antiqua" w:cs="Book Antiqua"/>
          <w:b/>
          <w:sz w:val="28"/>
          <w:szCs w:val="28"/>
        </w:rPr>
        <w:t xml:space="preserve">                        Harsh Desai</w:t>
      </w:r>
    </w:p>
    <w:p w14:paraId="6E7FD5AB" w14:textId="77777777" w:rsidR="00CD631D" w:rsidRDefault="00000000">
      <w:pPr>
        <w:ind w:left="2160"/>
        <w:rPr>
          <w:rFonts w:ascii="Book Antiqua" w:eastAsia="Book Antiqua" w:hAnsi="Book Antiqua" w:cs="Book Antiqua"/>
          <w:b/>
          <w:sz w:val="28"/>
          <w:szCs w:val="28"/>
        </w:rPr>
      </w:pPr>
      <w:r>
        <w:rPr>
          <w:rFonts w:ascii="Book Antiqua" w:eastAsia="Book Antiqua" w:hAnsi="Book Antiqua" w:cs="Book Antiqua"/>
          <w:b/>
          <w:sz w:val="28"/>
          <w:szCs w:val="28"/>
        </w:rPr>
        <w:t xml:space="preserve">                        Kavin Sankaran</w:t>
      </w:r>
    </w:p>
    <w:p w14:paraId="3934F470" w14:textId="77777777" w:rsidR="00CD631D" w:rsidRDefault="00000000">
      <w:pPr>
        <w:rPr>
          <w:ins w:id="0" w:author="Srinath Madasu" w:date="2024-02-04T12:08:00Z"/>
          <w:rFonts w:ascii="Book Antiqua" w:eastAsia="Book Antiqua" w:hAnsi="Book Antiqua" w:cs="Book Antiqua"/>
          <w:b/>
          <w:sz w:val="28"/>
          <w:szCs w:val="28"/>
        </w:rPr>
      </w:pPr>
      <w:r>
        <w:rPr>
          <w:rFonts w:ascii="Book Antiqua" w:eastAsia="Book Antiqua" w:hAnsi="Book Antiqua" w:cs="Book Antiqua"/>
          <w:b/>
          <w:sz w:val="28"/>
          <w:szCs w:val="28"/>
        </w:rPr>
        <w:t xml:space="preserve"> </w:t>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t xml:space="preserve">      Kayan Patel</w:t>
      </w:r>
    </w:p>
    <w:p w14:paraId="2C317ABB" w14:textId="20E234E2" w:rsidR="00B63049" w:rsidRDefault="00B63049">
      <w:pPr>
        <w:rPr>
          <w:rFonts w:ascii="Book Antiqua" w:eastAsia="Book Antiqua" w:hAnsi="Book Antiqua" w:cs="Book Antiqua"/>
          <w:b/>
          <w:sz w:val="28"/>
          <w:szCs w:val="28"/>
        </w:rPr>
      </w:pPr>
      <w:ins w:id="1" w:author="Srinath Madasu" w:date="2024-02-04T12:08:00Z">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t>Srilakshminath Madasu</w:t>
        </w:r>
      </w:ins>
    </w:p>
    <w:p w14:paraId="3F923525" w14:textId="77777777" w:rsidR="00CD631D" w:rsidRDefault="00CD631D">
      <w:pPr>
        <w:ind w:left="720"/>
        <w:jc w:val="center"/>
        <w:rPr>
          <w:rFonts w:ascii="Book Antiqua" w:eastAsia="Book Antiqua" w:hAnsi="Book Antiqua" w:cs="Book Antiqua"/>
          <w:b/>
          <w:sz w:val="28"/>
          <w:szCs w:val="28"/>
        </w:rPr>
      </w:pPr>
    </w:p>
    <w:p w14:paraId="670D98B7" w14:textId="77777777" w:rsidR="00CD631D" w:rsidRDefault="00000000">
      <w:pPr>
        <w:ind w:left="720"/>
        <w:rPr>
          <w:rFonts w:ascii="Book Antiqua" w:eastAsia="Book Antiqua" w:hAnsi="Book Antiqua" w:cs="Book Antiqua"/>
          <w:b/>
          <w:sz w:val="28"/>
          <w:szCs w:val="28"/>
        </w:rPr>
      </w:pPr>
      <w:r>
        <w:rPr>
          <w:rFonts w:ascii="Book Antiqua" w:eastAsia="Book Antiqua" w:hAnsi="Book Antiqua" w:cs="Book Antiqua"/>
          <w:b/>
          <w:sz w:val="28"/>
          <w:szCs w:val="28"/>
        </w:rPr>
        <w:t xml:space="preserve">                                                     Coach:</w:t>
      </w:r>
    </w:p>
    <w:p w14:paraId="0FA8A13D" w14:textId="77777777" w:rsidR="00CD631D" w:rsidRDefault="00000000">
      <w:pPr>
        <w:ind w:left="1440"/>
        <w:rPr>
          <w:rFonts w:ascii="Book Antiqua" w:eastAsia="Book Antiqua" w:hAnsi="Book Antiqua" w:cs="Book Antiqua"/>
          <w:b/>
          <w:sz w:val="28"/>
          <w:szCs w:val="28"/>
        </w:rPr>
      </w:pPr>
      <w:r>
        <w:rPr>
          <w:rFonts w:ascii="Book Antiqua" w:eastAsia="Book Antiqua" w:hAnsi="Book Antiqua" w:cs="Book Antiqua"/>
          <w:b/>
          <w:sz w:val="28"/>
          <w:szCs w:val="28"/>
        </w:rPr>
        <w:t xml:space="preserve">                                 Srinath Madasu</w:t>
      </w:r>
    </w:p>
    <w:p w14:paraId="533E6532" w14:textId="77777777" w:rsidR="00CD631D" w:rsidRDefault="00CD631D">
      <w:pPr>
        <w:jc w:val="center"/>
        <w:rPr>
          <w:b/>
          <w:sz w:val="28"/>
          <w:szCs w:val="28"/>
        </w:rPr>
      </w:pPr>
    </w:p>
    <w:p w14:paraId="1BBD064F" w14:textId="77777777" w:rsidR="00CD631D" w:rsidRDefault="00CD631D">
      <w:pPr>
        <w:jc w:val="center"/>
        <w:rPr>
          <w:b/>
          <w:sz w:val="28"/>
          <w:szCs w:val="28"/>
        </w:rPr>
      </w:pPr>
    </w:p>
    <w:p w14:paraId="3DA7C1B1" w14:textId="22E34CA0" w:rsidR="00CD631D" w:rsidDel="00B20D5C" w:rsidRDefault="00B20D5C">
      <w:pPr>
        <w:jc w:val="center"/>
        <w:rPr>
          <w:del w:id="2" w:author="Srinath Madasu" w:date="2024-02-04T12:16:00Z"/>
          <w:b/>
          <w:sz w:val="28"/>
          <w:szCs w:val="28"/>
        </w:rPr>
      </w:pPr>
      <w:ins w:id="3" w:author="Srinath Madasu" w:date="2024-02-04T12:16:00Z">
        <w:r>
          <w:rPr>
            <w:b/>
            <w:sz w:val="28"/>
            <w:szCs w:val="28"/>
          </w:rPr>
          <w:t>=</w:t>
        </w:r>
      </w:ins>
    </w:p>
    <w:p w14:paraId="1E0EB69D" w14:textId="77777777" w:rsidR="00007FB1" w:rsidRDefault="00B20D5C" w:rsidP="00007FB1">
      <w:pPr>
        <w:jc w:val="center"/>
        <w:rPr>
          <w:ins w:id="4" w:author="Srinath Madasu" w:date="2024-02-04T12:19:00Z"/>
          <w:color w:val="212121"/>
          <w:sz w:val="28"/>
          <w:szCs w:val="28"/>
        </w:rPr>
      </w:pPr>
      <w:ins w:id="5" w:author="Srinath Madasu" w:date="2024-02-04T12:16:00Z">
        <w:r>
          <w:rPr>
            <w:b/>
            <w:sz w:val="28"/>
            <w:szCs w:val="28"/>
          </w:rPr>
          <w:lastRenderedPageBreak/>
          <w:t xml:space="preserve">Use font </w:t>
        </w:r>
        <w:r>
          <w:rPr>
            <w:rFonts w:ascii="Book Antiqua" w:hAnsi="Book Antiqua"/>
            <w:sz w:val="24"/>
            <w:szCs w:val="24"/>
          </w:rPr>
          <w:t>We will be using Font: Book Antiqua, Font Size: 12 for normal text, and Title Font Size: 14. Line spacing: 1.5. (The document will mention 2 for spacing, but we will use 1.5 instead.)  for all documents.</w:t>
        </w:r>
        <w:r>
          <w:rPr>
            <w:rFonts w:ascii="Book Antiqua" w:hAnsi="Book Antiqua"/>
            <w:sz w:val="24"/>
            <w:szCs w:val="24"/>
          </w:rPr>
          <w:t xml:space="preserve"> </w:t>
        </w:r>
      </w:ins>
      <w:ins w:id="6" w:author="Srinath Madasu" w:date="2024-02-04T12:19:00Z">
        <w:r w:rsidR="00007FB1">
          <w:rPr>
            <w:color w:val="212121"/>
            <w:sz w:val="28"/>
            <w:szCs w:val="28"/>
          </w:rPr>
          <w:t>The total pages is 15, so sections 1-3 should be 3-4 pages only.</w:t>
        </w:r>
      </w:ins>
    </w:p>
    <w:p w14:paraId="53621707" w14:textId="35805B6F" w:rsidR="00B20D5C" w:rsidRDefault="00B20D5C">
      <w:pPr>
        <w:jc w:val="center"/>
        <w:rPr>
          <w:ins w:id="7" w:author="Srinath Madasu" w:date="2024-02-04T12:16:00Z"/>
          <w:b/>
          <w:sz w:val="28"/>
          <w:szCs w:val="28"/>
        </w:rPr>
      </w:pPr>
    </w:p>
    <w:p w14:paraId="67BE7798" w14:textId="77777777" w:rsidR="00CD631D" w:rsidRDefault="00CD631D">
      <w:pPr>
        <w:jc w:val="center"/>
        <w:rPr>
          <w:b/>
          <w:sz w:val="28"/>
          <w:szCs w:val="28"/>
        </w:rPr>
      </w:pPr>
    </w:p>
    <w:p w14:paraId="10FEE953" w14:textId="77777777" w:rsidR="00CD631D" w:rsidRDefault="00CD631D">
      <w:pPr>
        <w:jc w:val="center"/>
        <w:rPr>
          <w:b/>
          <w:sz w:val="28"/>
          <w:szCs w:val="28"/>
        </w:rPr>
      </w:pPr>
    </w:p>
    <w:p w14:paraId="1E49C63C" w14:textId="77777777" w:rsidR="00CD631D" w:rsidRDefault="00000000">
      <w:pPr>
        <w:jc w:val="center"/>
        <w:rPr>
          <w:rFonts w:ascii="Book Antiqua" w:eastAsia="Book Antiqua" w:hAnsi="Book Antiqua" w:cs="Book Antiqua"/>
          <w:sz w:val="28"/>
          <w:szCs w:val="28"/>
        </w:rPr>
      </w:pPr>
      <w:r>
        <w:rPr>
          <w:rFonts w:ascii="Book Antiqua" w:eastAsia="Book Antiqua" w:hAnsi="Book Antiqua" w:cs="Book Antiqua"/>
          <w:sz w:val="28"/>
          <w:szCs w:val="28"/>
        </w:rPr>
        <w:t>Team Mission Statement</w:t>
      </w:r>
      <w:del w:id="8" w:author="Srinath Madasu" w:date="2024-02-04T12:19:00Z">
        <w:r w:rsidDel="00007FB1">
          <w:rPr>
            <w:rFonts w:ascii="Book Antiqua" w:eastAsia="Book Antiqua" w:hAnsi="Book Antiqua" w:cs="Book Antiqua"/>
            <w:sz w:val="28"/>
            <w:szCs w:val="28"/>
          </w:rPr>
          <w:delText>:</w:delText>
        </w:r>
      </w:del>
    </w:p>
    <w:p w14:paraId="0F469E4D" w14:textId="77777777" w:rsidR="00CD631D" w:rsidRDefault="00CD631D">
      <w:pPr>
        <w:jc w:val="center"/>
        <w:rPr>
          <w:rFonts w:ascii="Book Antiqua" w:eastAsia="Book Antiqua" w:hAnsi="Book Antiqua" w:cs="Book Antiqua"/>
          <w:sz w:val="24"/>
          <w:szCs w:val="24"/>
        </w:rPr>
      </w:pPr>
    </w:p>
    <w:p w14:paraId="2333B3C9" w14:textId="77777777" w:rsidR="00CD631D" w:rsidRDefault="00000000">
      <w:pPr>
        <w:spacing w:line="360" w:lineRule="auto"/>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We are a rookie FTC team all in our first year. Our team includes 5 hardworking kids and 1 strong coach. We want to spread awareness for the FIRST organization to inspire other people our age and younger to get involved in the robotics and technology field at an early age. We were very excited when we got the opportunity to participate in FTC and want other people to also have the same experience and have fun while learning about robotics. We do this by conducting fundraisers and always telling our friends about FIRST. We are very dedicated and meet every week to work on our robot and do the best work we can to conduct “Gracious Professionalism”</w:t>
      </w:r>
    </w:p>
    <w:p w14:paraId="1184E842" w14:textId="77777777" w:rsidR="00CD631D" w:rsidRDefault="00CD631D">
      <w:pPr>
        <w:jc w:val="center"/>
        <w:rPr>
          <w:rFonts w:ascii="Book Antiqua" w:eastAsia="Book Antiqua" w:hAnsi="Book Antiqua" w:cs="Book Antiqua"/>
          <w:color w:val="212121"/>
          <w:sz w:val="24"/>
          <w:szCs w:val="24"/>
        </w:rPr>
      </w:pPr>
    </w:p>
    <w:p w14:paraId="32CEF555" w14:textId="3BC327E7" w:rsidR="00CD631D" w:rsidRDefault="00000000">
      <w:pPr>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Team Roles</w:t>
      </w:r>
      <w:ins w:id="9" w:author="Srinath Madasu" w:date="2024-02-04T12:18:00Z">
        <w:r w:rsidR="00007FB1">
          <w:rPr>
            <w:rFonts w:ascii="Book Antiqua" w:eastAsia="Book Antiqua" w:hAnsi="Book Antiqua" w:cs="Book Antiqua"/>
            <w:color w:val="212121"/>
            <w:sz w:val="24"/>
            <w:szCs w:val="24"/>
          </w:rPr>
          <w:t xml:space="preserve"> (Try to put them in small table to save space)</w:t>
        </w:r>
      </w:ins>
    </w:p>
    <w:p w14:paraId="48A6910D" w14:textId="77777777" w:rsidR="00CD631D" w:rsidRDefault="00CD631D">
      <w:pPr>
        <w:jc w:val="center"/>
        <w:rPr>
          <w:rFonts w:ascii="Book Antiqua" w:eastAsia="Book Antiqua" w:hAnsi="Book Antiqua" w:cs="Book Antiqua"/>
          <w:color w:val="212121"/>
          <w:sz w:val="24"/>
          <w:szCs w:val="24"/>
        </w:rPr>
      </w:pPr>
    </w:p>
    <w:p w14:paraId="39176B07" w14:textId="77777777" w:rsidR="00CD631D" w:rsidRDefault="00000000">
      <w:pPr>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 xml:space="preserve">Dhruv Shah - Driver 1/CAD Designer </w:t>
      </w:r>
    </w:p>
    <w:p w14:paraId="5271B413" w14:textId="77777777" w:rsidR="00CD631D" w:rsidRDefault="00CD631D">
      <w:pPr>
        <w:jc w:val="center"/>
        <w:rPr>
          <w:rFonts w:ascii="Book Antiqua" w:eastAsia="Book Antiqua" w:hAnsi="Book Antiqua" w:cs="Book Antiqua"/>
          <w:color w:val="212121"/>
          <w:sz w:val="24"/>
          <w:szCs w:val="24"/>
        </w:rPr>
      </w:pPr>
    </w:p>
    <w:p w14:paraId="6F161025" w14:textId="77777777" w:rsidR="00CD631D" w:rsidRDefault="00000000">
      <w:pPr>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Kavin Sankaran - Head Programmer</w:t>
      </w:r>
    </w:p>
    <w:p w14:paraId="3C765414" w14:textId="77777777" w:rsidR="00CD631D" w:rsidRDefault="00CD631D">
      <w:pPr>
        <w:jc w:val="center"/>
        <w:rPr>
          <w:rFonts w:ascii="Book Antiqua" w:eastAsia="Book Antiqua" w:hAnsi="Book Antiqua" w:cs="Book Antiqua"/>
          <w:color w:val="212121"/>
          <w:sz w:val="24"/>
          <w:szCs w:val="24"/>
        </w:rPr>
      </w:pPr>
    </w:p>
    <w:p w14:paraId="228447D4" w14:textId="091E6AD2" w:rsidR="00CD631D" w:rsidRDefault="00000000">
      <w:pPr>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 xml:space="preserve">Harsh Desai - </w:t>
      </w:r>
      <w:del w:id="10" w:author="Srinath Madasu" w:date="2024-02-04T12:14:00Z">
        <w:r w:rsidDel="00B20D5C">
          <w:rPr>
            <w:rFonts w:ascii="Book Antiqua" w:eastAsia="Book Antiqua" w:hAnsi="Book Antiqua" w:cs="Book Antiqua"/>
            <w:color w:val="212121"/>
            <w:sz w:val="24"/>
            <w:szCs w:val="24"/>
          </w:rPr>
          <w:delText>Maintainance</w:delText>
        </w:r>
      </w:del>
      <w:ins w:id="11" w:author="Srinath Madasu" w:date="2024-02-04T12:14:00Z">
        <w:r w:rsidR="00B20D5C">
          <w:rPr>
            <w:rFonts w:ascii="Book Antiqua" w:eastAsia="Book Antiqua" w:hAnsi="Book Antiqua" w:cs="Book Antiqua"/>
            <w:color w:val="212121"/>
            <w:sz w:val="24"/>
            <w:szCs w:val="24"/>
          </w:rPr>
          <w:t>Maintenance</w:t>
        </w:r>
      </w:ins>
    </w:p>
    <w:p w14:paraId="47C44B35" w14:textId="77777777" w:rsidR="00CD631D" w:rsidRDefault="00CD631D">
      <w:pPr>
        <w:jc w:val="center"/>
        <w:rPr>
          <w:rFonts w:ascii="Book Antiqua" w:eastAsia="Book Antiqua" w:hAnsi="Book Antiqua" w:cs="Book Antiqua"/>
          <w:color w:val="212121"/>
          <w:sz w:val="24"/>
          <w:szCs w:val="24"/>
        </w:rPr>
      </w:pPr>
    </w:p>
    <w:p w14:paraId="50861D20" w14:textId="77777777" w:rsidR="00CD631D" w:rsidRDefault="00000000">
      <w:pPr>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Kayan Patel - Assistant Programmer</w:t>
      </w:r>
    </w:p>
    <w:p w14:paraId="44182B8B" w14:textId="77777777" w:rsidR="00CD631D" w:rsidRDefault="00CD631D">
      <w:pPr>
        <w:jc w:val="center"/>
        <w:rPr>
          <w:rFonts w:ascii="Book Antiqua" w:eastAsia="Book Antiqua" w:hAnsi="Book Antiqua" w:cs="Book Antiqua"/>
          <w:color w:val="212121"/>
          <w:sz w:val="24"/>
          <w:szCs w:val="24"/>
        </w:rPr>
      </w:pPr>
    </w:p>
    <w:p w14:paraId="6E4B41F2" w14:textId="27FB3A02" w:rsidR="00CD631D" w:rsidRDefault="00000000">
      <w:pPr>
        <w:jc w:val="center"/>
        <w:rPr>
          <w:rFonts w:ascii="Book Antiqua" w:eastAsia="Book Antiqua" w:hAnsi="Book Antiqua" w:cs="Book Antiqua"/>
          <w:color w:val="212121"/>
          <w:sz w:val="24"/>
          <w:szCs w:val="24"/>
        </w:rPr>
      </w:pPr>
      <w:r>
        <w:rPr>
          <w:rFonts w:ascii="Book Antiqua" w:eastAsia="Book Antiqua" w:hAnsi="Book Antiqua" w:cs="Book Antiqua"/>
          <w:color w:val="212121"/>
          <w:sz w:val="24"/>
          <w:szCs w:val="24"/>
        </w:rPr>
        <w:t>Srilakshminath Madasu - Driver 2/</w:t>
      </w:r>
      <w:del w:id="12" w:author="Srinath Madasu" w:date="2024-02-04T12:08:00Z">
        <w:r w:rsidDel="00B63049">
          <w:rPr>
            <w:rFonts w:ascii="Book Antiqua" w:eastAsia="Book Antiqua" w:hAnsi="Book Antiqua" w:cs="Book Antiqua"/>
            <w:color w:val="212121"/>
            <w:sz w:val="24"/>
            <w:szCs w:val="24"/>
          </w:rPr>
          <w:delText>Designer</w:delText>
        </w:r>
      </w:del>
      <w:ins w:id="13" w:author="Srinath Madasu" w:date="2024-02-04T12:08:00Z">
        <w:r w:rsidR="00B63049">
          <w:rPr>
            <w:rFonts w:ascii="Book Antiqua" w:eastAsia="Book Antiqua" w:hAnsi="Book Antiqua" w:cs="Book Antiqua"/>
            <w:color w:val="212121"/>
            <w:sz w:val="24"/>
            <w:szCs w:val="24"/>
          </w:rPr>
          <w:t>Build</w:t>
        </w:r>
      </w:ins>
    </w:p>
    <w:p w14:paraId="582DC192" w14:textId="77777777" w:rsidR="00CD631D" w:rsidRDefault="00CD631D">
      <w:pPr>
        <w:jc w:val="center"/>
        <w:rPr>
          <w:color w:val="212121"/>
          <w:sz w:val="28"/>
          <w:szCs w:val="28"/>
        </w:rPr>
      </w:pPr>
    </w:p>
    <w:p w14:paraId="6E67E42A" w14:textId="77777777" w:rsidR="00CD631D" w:rsidRDefault="00CD631D">
      <w:pPr>
        <w:jc w:val="center"/>
        <w:rPr>
          <w:color w:val="212121"/>
          <w:sz w:val="28"/>
          <w:szCs w:val="28"/>
        </w:rPr>
      </w:pPr>
    </w:p>
    <w:p w14:paraId="22A90F34" w14:textId="77777777" w:rsidR="00CD631D" w:rsidRDefault="00CD631D">
      <w:pPr>
        <w:jc w:val="center"/>
        <w:rPr>
          <w:color w:val="212121"/>
          <w:sz w:val="28"/>
          <w:szCs w:val="28"/>
        </w:rPr>
      </w:pPr>
    </w:p>
    <w:p w14:paraId="4AB8FFC1" w14:textId="77777777" w:rsidR="00CD631D" w:rsidRDefault="00CD631D">
      <w:pPr>
        <w:jc w:val="center"/>
        <w:rPr>
          <w:color w:val="212121"/>
          <w:sz w:val="28"/>
          <w:szCs w:val="28"/>
        </w:rPr>
      </w:pPr>
    </w:p>
    <w:p w14:paraId="36385BFE" w14:textId="77777777" w:rsidR="00CD631D" w:rsidRDefault="00CD631D">
      <w:pPr>
        <w:jc w:val="center"/>
        <w:rPr>
          <w:color w:val="212121"/>
          <w:sz w:val="28"/>
          <w:szCs w:val="28"/>
        </w:rPr>
      </w:pPr>
    </w:p>
    <w:p w14:paraId="2B2DE0B0" w14:textId="77777777" w:rsidR="00CD631D" w:rsidRDefault="00CD631D">
      <w:pPr>
        <w:jc w:val="center"/>
        <w:rPr>
          <w:color w:val="212121"/>
          <w:sz w:val="28"/>
          <w:szCs w:val="28"/>
        </w:rPr>
      </w:pPr>
    </w:p>
    <w:p w14:paraId="1A11895F" w14:textId="77777777" w:rsidR="00CD631D" w:rsidRDefault="00CD631D">
      <w:pPr>
        <w:jc w:val="center"/>
        <w:rPr>
          <w:color w:val="212121"/>
          <w:sz w:val="28"/>
          <w:szCs w:val="28"/>
        </w:rPr>
      </w:pPr>
    </w:p>
    <w:p w14:paraId="2DCFB54A" w14:textId="77777777" w:rsidR="00CD631D" w:rsidRDefault="00CD631D">
      <w:pPr>
        <w:jc w:val="center"/>
        <w:rPr>
          <w:color w:val="212121"/>
          <w:sz w:val="28"/>
          <w:szCs w:val="28"/>
        </w:rPr>
      </w:pPr>
    </w:p>
    <w:p w14:paraId="146A9F11" w14:textId="77777777" w:rsidR="00CD631D" w:rsidRDefault="00CD631D">
      <w:pPr>
        <w:jc w:val="center"/>
        <w:rPr>
          <w:color w:val="212121"/>
          <w:sz w:val="28"/>
          <w:szCs w:val="28"/>
        </w:rPr>
      </w:pPr>
    </w:p>
    <w:p w14:paraId="3B20B55E" w14:textId="77777777" w:rsidR="00B20D5C" w:rsidRDefault="00B20D5C">
      <w:pPr>
        <w:jc w:val="center"/>
        <w:rPr>
          <w:ins w:id="14" w:author="Srinath Madasu" w:date="2024-02-04T12:14:00Z"/>
          <w:color w:val="212121"/>
          <w:sz w:val="28"/>
          <w:szCs w:val="28"/>
        </w:rPr>
      </w:pPr>
    </w:p>
    <w:p w14:paraId="59651814" w14:textId="662A0C96" w:rsidR="00CD631D" w:rsidRDefault="00B20D5C">
      <w:pPr>
        <w:jc w:val="center"/>
        <w:rPr>
          <w:color w:val="212121"/>
          <w:sz w:val="28"/>
          <w:szCs w:val="28"/>
        </w:rPr>
      </w:pPr>
      <w:ins w:id="15" w:author="Srinath Madasu" w:date="2024-02-04T12:14:00Z">
        <w:r>
          <w:rPr>
            <w:color w:val="212121"/>
            <w:sz w:val="28"/>
            <w:szCs w:val="28"/>
          </w:rPr>
          <w:t xml:space="preserve">2. </w:t>
        </w:r>
      </w:ins>
      <w:r w:rsidR="00000000">
        <w:rPr>
          <w:color w:val="212121"/>
          <w:sz w:val="28"/>
          <w:szCs w:val="28"/>
        </w:rPr>
        <w:t>GAME ANALYSIS</w:t>
      </w:r>
    </w:p>
    <w:p w14:paraId="1659AD5B" w14:textId="77777777" w:rsidR="00CD631D" w:rsidRDefault="00000000">
      <w:pPr>
        <w:jc w:val="center"/>
        <w:rPr>
          <w:color w:val="212121"/>
          <w:sz w:val="28"/>
          <w:szCs w:val="28"/>
        </w:rPr>
      </w:pPr>
      <w:r>
        <w:rPr>
          <w:noProof/>
          <w:color w:val="212121"/>
          <w:sz w:val="28"/>
          <w:szCs w:val="28"/>
        </w:rPr>
        <w:drawing>
          <wp:inline distT="114300" distB="114300" distL="114300" distR="114300" wp14:anchorId="2CB44E01" wp14:editId="1C213A68">
            <wp:extent cx="4058320" cy="51387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058320" cy="5138738"/>
                    </a:xfrm>
                    <a:prstGeom prst="rect">
                      <a:avLst/>
                    </a:prstGeom>
                    <a:ln/>
                  </pic:spPr>
                </pic:pic>
              </a:graphicData>
            </a:graphic>
          </wp:inline>
        </w:drawing>
      </w:r>
    </w:p>
    <w:p w14:paraId="095C39BA" w14:textId="77777777" w:rsidR="00CD631D" w:rsidRDefault="00000000">
      <w:pPr>
        <w:jc w:val="center"/>
        <w:rPr>
          <w:ins w:id="16" w:author="Srinath Madasu" w:date="2024-02-04T12:14:00Z"/>
          <w:color w:val="212121"/>
          <w:sz w:val="28"/>
          <w:szCs w:val="28"/>
        </w:rPr>
      </w:pPr>
      <w:r>
        <w:rPr>
          <w:noProof/>
          <w:color w:val="212121"/>
          <w:sz w:val="28"/>
          <w:szCs w:val="28"/>
        </w:rPr>
        <w:lastRenderedPageBreak/>
        <w:drawing>
          <wp:inline distT="114300" distB="114300" distL="114300" distR="114300" wp14:anchorId="41CA6A8B" wp14:editId="0D662A45">
            <wp:extent cx="3803870" cy="291774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03870" cy="2917741"/>
                    </a:xfrm>
                    <a:prstGeom prst="rect">
                      <a:avLst/>
                    </a:prstGeom>
                    <a:ln/>
                  </pic:spPr>
                </pic:pic>
              </a:graphicData>
            </a:graphic>
          </wp:inline>
        </w:drawing>
      </w:r>
    </w:p>
    <w:p w14:paraId="215F9EFC" w14:textId="77777777" w:rsidR="00B20D5C" w:rsidRDefault="00B20D5C">
      <w:pPr>
        <w:jc w:val="center"/>
        <w:rPr>
          <w:ins w:id="17" w:author="Srinath Madasu" w:date="2024-02-04T12:14:00Z"/>
          <w:color w:val="212121"/>
          <w:sz w:val="28"/>
          <w:szCs w:val="28"/>
        </w:rPr>
      </w:pPr>
    </w:p>
    <w:p w14:paraId="169A113F" w14:textId="64B7A0BD" w:rsidR="00B20D5C" w:rsidRDefault="00B20D5C">
      <w:pPr>
        <w:jc w:val="center"/>
        <w:rPr>
          <w:color w:val="212121"/>
          <w:sz w:val="28"/>
          <w:szCs w:val="28"/>
        </w:rPr>
      </w:pPr>
      <w:ins w:id="18" w:author="Srinath Madasu" w:date="2024-02-04T12:14:00Z">
        <w:r>
          <w:rPr>
            <w:color w:val="212121"/>
            <w:sz w:val="28"/>
            <w:szCs w:val="28"/>
          </w:rPr>
          <w:t>3. Research</w:t>
        </w:r>
      </w:ins>
      <w:ins w:id="19" w:author="Srinath Madasu" w:date="2024-02-04T12:16:00Z">
        <w:r>
          <w:rPr>
            <w:color w:val="212121"/>
            <w:sz w:val="28"/>
            <w:szCs w:val="28"/>
          </w:rPr>
          <w:t xml:space="preserve"> (T</w:t>
        </w:r>
      </w:ins>
      <w:ins w:id="20" w:author="Srinath Madasu" w:date="2024-02-04T12:17:00Z">
        <w:r>
          <w:rPr>
            <w:color w:val="212121"/>
            <w:sz w:val="28"/>
            <w:szCs w:val="28"/>
          </w:rPr>
          <w:t>ry to summarize and condense it to 2 pages. The total pages is 15, so sections 1-3 should be 3-4 pages only.</w:t>
        </w:r>
      </w:ins>
    </w:p>
    <w:p w14:paraId="51BE55DA" w14:textId="77777777" w:rsidR="00B20D5C" w:rsidRDefault="00B20D5C" w:rsidP="00B20D5C">
      <w:pPr>
        <w:rPr>
          <w:ins w:id="21" w:author="Srinath Madasu" w:date="2024-02-04T12:15:00Z"/>
          <w:b/>
          <w:sz w:val="28"/>
          <w:szCs w:val="28"/>
        </w:rPr>
      </w:pPr>
    </w:p>
    <w:p w14:paraId="321F5ADB" w14:textId="76A5CD35" w:rsidR="00CD631D" w:rsidRDefault="00000000" w:rsidP="00B20D5C">
      <w:pPr>
        <w:rPr>
          <w:b/>
          <w:sz w:val="28"/>
          <w:szCs w:val="28"/>
        </w:rPr>
        <w:pPrChange w:id="22" w:author="Srinath Madasu" w:date="2024-02-04T12:15:00Z">
          <w:pPr>
            <w:jc w:val="center"/>
          </w:pPr>
        </w:pPrChange>
      </w:pPr>
      <w:r>
        <w:rPr>
          <w:b/>
          <w:sz w:val="28"/>
          <w:szCs w:val="28"/>
        </w:rPr>
        <w:t>DRIVETRAINS</w:t>
      </w:r>
    </w:p>
    <w:p w14:paraId="77ED4591" w14:textId="77777777" w:rsidR="00CD631D" w:rsidRDefault="00CD631D">
      <w:pPr>
        <w:rPr>
          <w:sz w:val="24"/>
          <w:szCs w:val="24"/>
        </w:rPr>
      </w:pPr>
    </w:p>
    <w:p w14:paraId="6492CCDA" w14:textId="77777777" w:rsidR="00CD631D" w:rsidRDefault="00000000">
      <w:pPr>
        <w:rPr>
          <w:sz w:val="24"/>
          <w:szCs w:val="24"/>
        </w:rPr>
      </w:pPr>
      <w:r>
        <w:rPr>
          <w:sz w:val="24"/>
          <w:szCs w:val="24"/>
        </w:rPr>
        <w:t xml:space="preserve">Drivetrains are used to facilitate the </w:t>
      </w:r>
      <w:r>
        <w:rPr>
          <w:sz w:val="24"/>
          <w:szCs w:val="24"/>
          <w:u w:val="single"/>
        </w:rPr>
        <w:t>movement</w:t>
      </w:r>
      <w:r>
        <w:rPr>
          <w:sz w:val="24"/>
          <w:szCs w:val="24"/>
        </w:rPr>
        <w:t xml:space="preserve"> of the robot.</w:t>
      </w:r>
    </w:p>
    <w:p w14:paraId="6EC9A6BA" w14:textId="77777777" w:rsidR="00CD631D" w:rsidRDefault="00CD631D">
      <w:pPr>
        <w:rPr>
          <w:sz w:val="24"/>
          <w:szCs w:val="24"/>
        </w:rPr>
      </w:pPr>
    </w:p>
    <w:p w14:paraId="490E1E1D" w14:textId="77777777" w:rsidR="00CD631D" w:rsidRDefault="00000000">
      <w:pPr>
        <w:rPr>
          <w:b/>
          <w:sz w:val="24"/>
          <w:szCs w:val="24"/>
        </w:rPr>
      </w:pPr>
      <w:r>
        <w:rPr>
          <w:b/>
          <w:sz w:val="24"/>
          <w:szCs w:val="24"/>
        </w:rPr>
        <w:t>Drivetrains</w:t>
      </w:r>
    </w:p>
    <w:p w14:paraId="3DA611C8" w14:textId="77777777" w:rsidR="00CD631D" w:rsidRDefault="00CD631D">
      <w:pPr>
        <w:rPr>
          <w:sz w:val="24"/>
          <w:szCs w:val="24"/>
        </w:rPr>
      </w:pPr>
    </w:p>
    <w:p w14:paraId="2704F7EE" w14:textId="77777777" w:rsidR="00CD631D" w:rsidRDefault="00000000">
      <w:pPr>
        <w:rPr>
          <w:sz w:val="24"/>
          <w:szCs w:val="24"/>
          <w:u w:val="single"/>
        </w:rPr>
      </w:pPr>
      <w:r>
        <w:rPr>
          <w:sz w:val="24"/>
          <w:szCs w:val="24"/>
          <w:u w:val="single"/>
        </w:rPr>
        <w:t>Tank Drivetrain</w:t>
      </w:r>
    </w:p>
    <w:p w14:paraId="04A829E0" w14:textId="77777777" w:rsidR="00CD631D" w:rsidRDefault="00CD631D">
      <w:pPr>
        <w:rPr>
          <w:sz w:val="24"/>
          <w:szCs w:val="24"/>
        </w:rPr>
      </w:pPr>
    </w:p>
    <w:p w14:paraId="425B23A2" w14:textId="77777777" w:rsidR="00CD631D" w:rsidRDefault="00000000">
      <w:pPr>
        <w:rPr>
          <w:sz w:val="24"/>
          <w:szCs w:val="24"/>
        </w:rPr>
      </w:pPr>
      <w:r>
        <w:rPr>
          <w:sz w:val="24"/>
          <w:szCs w:val="24"/>
        </w:rPr>
        <w:t xml:space="preserve">One of the types of drivetrains is called </w:t>
      </w:r>
      <w:r>
        <w:rPr>
          <w:sz w:val="24"/>
          <w:szCs w:val="24"/>
          <w:u w:val="single"/>
        </w:rPr>
        <w:t>Tank Drivetrain</w:t>
      </w:r>
      <w:r>
        <w:rPr>
          <w:sz w:val="24"/>
          <w:szCs w:val="24"/>
        </w:rPr>
        <w:t xml:space="preserve">. </w:t>
      </w:r>
    </w:p>
    <w:p w14:paraId="3D72CC9A" w14:textId="77777777" w:rsidR="00CD631D" w:rsidRDefault="00000000">
      <w:pPr>
        <w:numPr>
          <w:ilvl w:val="0"/>
          <w:numId w:val="2"/>
        </w:numPr>
        <w:rPr>
          <w:sz w:val="24"/>
          <w:szCs w:val="24"/>
        </w:rPr>
      </w:pPr>
      <w:r>
        <w:rPr>
          <w:sz w:val="24"/>
          <w:szCs w:val="24"/>
        </w:rPr>
        <w:t xml:space="preserve">This drivetrain primarily uses traction wheels (wheel designed for maximum grip) and cannot move sideways. </w:t>
      </w:r>
    </w:p>
    <w:p w14:paraId="7820061C" w14:textId="77777777" w:rsidR="00CD631D" w:rsidRDefault="00000000">
      <w:pPr>
        <w:numPr>
          <w:ilvl w:val="0"/>
          <w:numId w:val="2"/>
        </w:numPr>
        <w:rPr>
          <w:sz w:val="24"/>
          <w:szCs w:val="24"/>
        </w:rPr>
      </w:pPr>
      <w:r>
        <w:rPr>
          <w:sz w:val="24"/>
          <w:szCs w:val="24"/>
        </w:rPr>
        <w:t xml:space="preserve">Tank drivetrains prioritize </w:t>
      </w:r>
      <w:r>
        <w:rPr>
          <w:b/>
          <w:sz w:val="24"/>
          <w:szCs w:val="24"/>
        </w:rPr>
        <w:t xml:space="preserve">traction </w:t>
      </w:r>
      <w:r>
        <w:rPr>
          <w:sz w:val="24"/>
          <w:szCs w:val="24"/>
        </w:rPr>
        <w:t xml:space="preserve">over </w:t>
      </w:r>
      <w:r>
        <w:rPr>
          <w:b/>
          <w:sz w:val="24"/>
          <w:szCs w:val="24"/>
        </w:rPr>
        <w:t>maneuverability</w:t>
      </w:r>
      <w:r>
        <w:rPr>
          <w:sz w:val="24"/>
          <w:szCs w:val="24"/>
        </w:rPr>
        <w:t xml:space="preserve">. </w:t>
      </w:r>
    </w:p>
    <w:p w14:paraId="7F975C06" w14:textId="77777777" w:rsidR="00CD631D" w:rsidRDefault="00000000">
      <w:pPr>
        <w:numPr>
          <w:ilvl w:val="0"/>
          <w:numId w:val="2"/>
        </w:numPr>
        <w:rPr>
          <w:sz w:val="24"/>
          <w:szCs w:val="24"/>
        </w:rPr>
      </w:pPr>
      <w:r>
        <w:rPr>
          <w:sz w:val="24"/>
          <w:szCs w:val="24"/>
        </w:rPr>
        <w:t>To turn, these wheels have to either run one side faster than the other, or have wheels in the opposite direction.</w:t>
      </w:r>
    </w:p>
    <w:p w14:paraId="6CB25C1F" w14:textId="77777777" w:rsidR="00CD631D" w:rsidRDefault="00CD631D">
      <w:pPr>
        <w:numPr>
          <w:ilvl w:val="0"/>
          <w:numId w:val="2"/>
        </w:numPr>
        <w:rPr>
          <w:sz w:val="24"/>
          <w:szCs w:val="24"/>
        </w:rPr>
      </w:pPr>
    </w:p>
    <w:p w14:paraId="1184FA8A" w14:textId="77777777" w:rsidR="00CD631D" w:rsidRDefault="00000000">
      <w:pPr>
        <w:rPr>
          <w:sz w:val="24"/>
          <w:szCs w:val="24"/>
          <w:u w:val="single"/>
        </w:rPr>
      </w:pPr>
      <w:r>
        <w:rPr>
          <w:sz w:val="24"/>
          <w:szCs w:val="24"/>
          <w:u w:val="single"/>
        </w:rPr>
        <w:t>Holonomic Drivetrain</w:t>
      </w:r>
    </w:p>
    <w:p w14:paraId="358C3B8D" w14:textId="77777777" w:rsidR="00CD631D" w:rsidRDefault="00CD631D">
      <w:pPr>
        <w:rPr>
          <w:sz w:val="24"/>
          <w:szCs w:val="24"/>
        </w:rPr>
      </w:pPr>
    </w:p>
    <w:p w14:paraId="5FD56BA2" w14:textId="77777777" w:rsidR="00CD631D" w:rsidRDefault="00000000">
      <w:pPr>
        <w:rPr>
          <w:sz w:val="24"/>
          <w:szCs w:val="24"/>
        </w:rPr>
      </w:pPr>
      <w:r>
        <w:rPr>
          <w:sz w:val="24"/>
          <w:szCs w:val="24"/>
        </w:rPr>
        <w:t xml:space="preserve">The other type of drivetrain is </w:t>
      </w:r>
      <w:r>
        <w:rPr>
          <w:sz w:val="24"/>
          <w:szCs w:val="24"/>
          <w:u w:val="single"/>
        </w:rPr>
        <w:t>Holonomic Drivetrain</w:t>
      </w:r>
      <w:r>
        <w:rPr>
          <w:sz w:val="24"/>
          <w:szCs w:val="24"/>
        </w:rPr>
        <w:t xml:space="preserve">. </w:t>
      </w:r>
    </w:p>
    <w:p w14:paraId="198F16C5" w14:textId="77777777" w:rsidR="00CD631D" w:rsidRDefault="00000000">
      <w:pPr>
        <w:numPr>
          <w:ilvl w:val="0"/>
          <w:numId w:val="4"/>
        </w:numPr>
        <w:rPr>
          <w:sz w:val="24"/>
          <w:szCs w:val="24"/>
        </w:rPr>
      </w:pPr>
      <w:r>
        <w:rPr>
          <w:sz w:val="24"/>
          <w:szCs w:val="24"/>
        </w:rPr>
        <w:t xml:space="preserve">Holonomic drivetrain can move sideways by using mecanum or omni wheels. </w:t>
      </w:r>
    </w:p>
    <w:p w14:paraId="21695324" w14:textId="77777777" w:rsidR="00CD631D" w:rsidRDefault="00000000">
      <w:pPr>
        <w:numPr>
          <w:ilvl w:val="0"/>
          <w:numId w:val="4"/>
        </w:numPr>
        <w:rPr>
          <w:sz w:val="24"/>
          <w:szCs w:val="24"/>
        </w:rPr>
      </w:pPr>
      <w:r>
        <w:rPr>
          <w:sz w:val="24"/>
          <w:szCs w:val="24"/>
        </w:rPr>
        <w:t xml:space="preserve">These wheels have specific rollers that allow them to move sideways (strafe). Holonomic drivetrain priortitzes </w:t>
      </w:r>
      <w:r>
        <w:rPr>
          <w:b/>
          <w:sz w:val="24"/>
          <w:szCs w:val="24"/>
        </w:rPr>
        <w:t>movement</w:t>
      </w:r>
      <w:r>
        <w:rPr>
          <w:sz w:val="24"/>
          <w:szCs w:val="24"/>
        </w:rPr>
        <w:t xml:space="preserve"> over </w:t>
      </w:r>
      <w:r>
        <w:rPr>
          <w:b/>
          <w:sz w:val="24"/>
          <w:szCs w:val="24"/>
        </w:rPr>
        <w:t>traction</w:t>
      </w:r>
      <w:r>
        <w:rPr>
          <w:sz w:val="24"/>
          <w:szCs w:val="24"/>
        </w:rPr>
        <w:t xml:space="preserve">. </w:t>
      </w:r>
    </w:p>
    <w:p w14:paraId="60A7622B" w14:textId="77777777" w:rsidR="00CD631D" w:rsidRDefault="00000000">
      <w:pPr>
        <w:numPr>
          <w:ilvl w:val="0"/>
          <w:numId w:val="4"/>
        </w:numPr>
        <w:rPr>
          <w:sz w:val="24"/>
          <w:szCs w:val="24"/>
        </w:rPr>
      </w:pPr>
      <w:r>
        <w:rPr>
          <w:sz w:val="24"/>
          <w:szCs w:val="24"/>
        </w:rPr>
        <w:lastRenderedPageBreak/>
        <w:t>This takes out the time it would take to turn in the tank drivetrain.</w:t>
      </w:r>
    </w:p>
    <w:p w14:paraId="106E0083" w14:textId="77777777" w:rsidR="00CD631D" w:rsidRDefault="00000000">
      <w:pPr>
        <w:numPr>
          <w:ilvl w:val="0"/>
          <w:numId w:val="4"/>
        </w:numPr>
        <w:rPr>
          <w:rFonts w:ascii="Roboto" w:eastAsia="Roboto" w:hAnsi="Roboto" w:cs="Roboto"/>
          <w:sz w:val="24"/>
          <w:szCs w:val="24"/>
          <w:highlight w:val="white"/>
        </w:rPr>
      </w:pPr>
      <w:r>
        <w:rPr>
          <w:rFonts w:ascii="Roboto" w:eastAsia="Roboto" w:hAnsi="Roboto" w:cs="Roboto"/>
          <w:sz w:val="24"/>
          <w:szCs w:val="24"/>
          <w:highlight w:val="white"/>
        </w:rPr>
        <w:t>However, holonomic can struggle with defense and can suffer with a heavy robot. Holonomic is very common among world-class robots.</w:t>
      </w:r>
    </w:p>
    <w:p w14:paraId="671662DA" w14:textId="77777777" w:rsidR="00CD631D" w:rsidRDefault="00CD631D">
      <w:pPr>
        <w:rPr>
          <w:sz w:val="24"/>
          <w:szCs w:val="24"/>
        </w:rPr>
      </w:pPr>
    </w:p>
    <w:p w14:paraId="60DB270D" w14:textId="77777777" w:rsidR="00CD631D" w:rsidRDefault="00000000">
      <w:pPr>
        <w:rPr>
          <w:b/>
          <w:u w:val="single"/>
        </w:rPr>
      </w:pPr>
      <w:r>
        <w:rPr>
          <w:b/>
          <w:sz w:val="24"/>
          <w:szCs w:val="24"/>
          <w:u w:val="single"/>
        </w:rPr>
        <w:t>Omni Wheels</w:t>
      </w:r>
    </w:p>
    <w:p w14:paraId="5276001A" w14:textId="77777777" w:rsidR="00CD631D" w:rsidRDefault="00CD631D">
      <w:pPr>
        <w:rPr>
          <w:b/>
        </w:rPr>
      </w:pPr>
    </w:p>
    <w:p w14:paraId="13EED23F" w14:textId="77777777" w:rsidR="00CD631D" w:rsidRDefault="00000000">
      <w:pPr>
        <w:rPr>
          <w:sz w:val="24"/>
          <w:szCs w:val="24"/>
        </w:rPr>
      </w:pPr>
      <w:r>
        <w:rPr>
          <w:sz w:val="24"/>
          <w:szCs w:val="24"/>
        </w:rPr>
        <w:t xml:space="preserve">These wheels share many advantages to mecanum wheels. </w:t>
      </w:r>
      <w:r>
        <w:rPr>
          <w:noProof/>
        </w:rPr>
        <w:drawing>
          <wp:anchor distT="114300" distB="114300" distL="114300" distR="114300" simplePos="0" relativeHeight="251658240" behindDoc="0" locked="0" layoutInCell="1" hidden="0" allowOverlap="1" wp14:anchorId="23704F64" wp14:editId="26A27D41">
            <wp:simplePos x="0" y="0"/>
            <wp:positionH relativeFrom="column">
              <wp:posOffset>5600700</wp:posOffset>
            </wp:positionH>
            <wp:positionV relativeFrom="paragraph">
              <wp:posOffset>409575</wp:posOffset>
            </wp:positionV>
            <wp:extent cx="1119188" cy="954531"/>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19188" cy="954531"/>
                    </a:xfrm>
                    <a:prstGeom prst="rect">
                      <a:avLst/>
                    </a:prstGeom>
                    <a:ln/>
                  </pic:spPr>
                </pic:pic>
              </a:graphicData>
            </a:graphic>
          </wp:anchor>
        </w:drawing>
      </w:r>
    </w:p>
    <w:p w14:paraId="4C046479" w14:textId="77777777" w:rsidR="00CD631D" w:rsidRDefault="00000000">
      <w:pPr>
        <w:numPr>
          <w:ilvl w:val="0"/>
          <w:numId w:val="5"/>
        </w:numPr>
        <w:rPr>
          <w:sz w:val="24"/>
          <w:szCs w:val="24"/>
        </w:rPr>
      </w:pPr>
      <w:r>
        <w:rPr>
          <w:sz w:val="24"/>
          <w:szCs w:val="24"/>
        </w:rPr>
        <w:t>Omni wheels have rubber rollers around the circumference of the wheel. This allows the wheel to roll perpendicular to the direction the wheel is driven.</w:t>
      </w:r>
    </w:p>
    <w:p w14:paraId="5F8F4887" w14:textId="77777777" w:rsidR="00CD631D" w:rsidRDefault="00000000">
      <w:pPr>
        <w:numPr>
          <w:ilvl w:val="0"/>
          <w:numId w:val="5"/>
        </w:numPr>
        <w:rPr>
          <w:sz w:val="24"/>
          <w:szCs w:val="24"/>
        </w:rPr>
      </w:pPr>
      <w:r>
        <w:rPr>
          <w:sz w:val="24"/>
          <w:szCs w:val="24"/>
        </w:rPr>
        <w:t>Each roller rides on a polished steel axle in order to minimize friction</w:t>
      </w:r>
      <w:r>
        <w:rPr>
          <w:rFonts w:ascii="Roboto" w:eastAsia="Roboto" w:hAnsi="Roboto" w:cs="Roboto"/>
          <w:color w:val="333333"/>
          <w:sz w:val="24"/>
          <w:szCs w:val="24"/>
          <w:highlight w:val="white"/>
        </w:rPr>
        <w:t>.</w:t>
      </w:r>
      <w:r>
        <w:rPr>
          <w:sz w:val="24"/>
          <w:szCs w:val="24"/>
        </w:rPr>
        <w:t xml:space="preserve"> </w:t>
      </w:r>
    </w:p>
    <w:p w14:paraId="16DE4354" w14:textId="77777777" w:rsidR="00CD631D" w:rsidRDefault="00000000">
      <w:pPr>
        <w:numPr>
          <w:ilvl w:val="0"/>
          <w:numId w:val="5"/>
        </w:numPr>
        <w:rPr>
          <w:sz w:val="24"/>
          <w:szCs w:val="24"/>
        </w:rPr>
      </w:pPr>
      <w:r>
        <w:rPr>
          <w:sz w:val="24"/>
          <w:szCs w:val="24"/>
        </w:rPr>
        <w:t xml:space="preserve">The wheel can be driven with full force, but will also slide laterally with great ease. </w:t>
      </w:r>
    </w:p>
    <w:p w14:paraId="67C9B0A6" w14:textId="77777777" w:rsidR="00CD631D" w:rsidRDefault="00000000">
      <w:pPr>
        <w:numPr>
          <w:ilvl w:val="0"/>
          <w:numId w:val="5"/>
        </w:numPr>
        <w:rPr>
          <w:sz w:val="24"/>
          <w:szCs w:val="24"/>
        </w:rPr>
      </w:pPr>
      <w:r>
        <w:rPr>
          <w:sz w:val="24"/>
          <w:szCs w:val="24"/>
        </w:rPr>
        <w:t>These wheels are also thinner and lighter than mecanum wheels.</w:t>
      </w:r>
    </w:p>
    <w:p w14:paraId="3F8AC6EB" w14:textId="77777777" w:rsidR="00CD631D" w:rsidRDefault="00000000">
      <w:pPr>
        <w:numPr>
          <w:ilvl w:val="0"/>
          <w:numId w:val="5"/>
        </w:numPr>
        <w:rPr>
          <w:sz w:val="24"/>
          <w:szCs w:val="24"/>
        </w:rPr>
      </w:pPr>
      <w:r>
        <w:rPr>
          <w:sz w:val="24"/>
          <w:szCs w:val="24"/>
        </w:rPr>
        <w:t xml:space="preserve"> Omni wheels have a big disadvantage, traction. Because Omni wheels are nothing more than wheels on wheels, they tend to be very easily pushed around by other robots.</w:t>
      </w:r>
    </w:p>
    <w:p w14:paraId="49FDED74" w14:textId="77777777" w:rsidR="00CD631D" w:rsidRDefault="00CD631D">
      <w:pPr>
        <w:rPr>
          <w:sz w:val="24"/>
          <w:szCs w:val="24"/>
        </w:rPr>
      </w:pPr>
    </w:p>
    <w:p w14:paraId="2D8B4AF1" w14:textId="77777777" w:rsidR="00CD631D" w:rsidRDefault="00CD631D">
      <w:pPr>
        <w:rPr>
          <w:b/>
          <w:sz w:val="24"/>
          <w:szCs w:val="24"/>
          <w:u w:val="single"/>
        </w:rPr>
      </w:pPr>
    </w:p>
    <w:p w14:paraId="53C6C42F" w14:textId="77777777" w:rsidR="00CD631D" w:rsidRDefault="00000000">
      <w:pPr>
        <w:rPr>
          <w:b/>
          <w:sz w:val="24"/>
          <w:szCs w:val="24"/>
          <w:u w:val="single"/>
        </w:rPr>
      </w:pPr>
      <w:r>
        <w:rPr>
          <w:b/>
          <w:sz w:val="24"/>
          <w:szCs w:val="24"/>
          <w:u w:val="single"/>
        </w:rPr>
        <w:t>Mecanum Wheels</w:t>
      </w:r>
    </w:p>
    <w:p w14:paraId="0B61279A" w14:textId="77777777" w:rsidR="00CD631D" w:rsidRDefault="00CD631D">
      <w:pPr>
        <w:rPr>
          <w:b/>
          <w:sz w:val="24"/>
          <w:szCs w:val="24"/>
        </w:rPr>
      </w:pPr>
    </w:p>
    <w:p w14:paraId="29390155" w14:textId="77777777" w:rsidR="00CD631D" w:rsidRDefault="00000000">
      <w:pPr>
        <w:numPr>
          <w:ilvl w:val="0"/>
          <w:numId w:val="3"/>
        </w:numPr>
        <w:rPr>
          <w:sz w:val="24"/>
          <w:szCs w:val="24"/>
        </w:rPr>
      </w:pPr>
      <w:r>
        <w:rPr>
          <w:sz w:val="24"/>
          <w:szCs w:val="24"/>
        </w:rPr>
        <w:t xml:space="preserve">Mecanum wheels rollers around the whole circumference of a steel plate rim, set at a 45 degree angle. </w:t>
      </w:r>
      <w:r>
        <w:rPr>
          <w:noProof/>
        </w:rPr>
        <w:drawing>
          <wp:anchor distT="114300" distB="114300" distL="114300" distR="114300" simplePos="0" relativeHeight="251659264" behindDoc="0" locked="0" layoutInCell="1" hidden="0" allowOverlap="1" wp14:anchorId="42ABFCDB" wp14:editId="5B103A05">
            <wp:simplePos x="0" y="0"/>
            <wp:positionH relativeFrom="column">
              <wp:posOffset>5505450</wp:posOffset>
            </wp:positionH>
            <wp:positionV relativeFrom="paragraph">
              <wp:posOffset>752475</wp:posOffset>
            </wp:positionV>
            <wp:extent cx="1312830" cy="1146256"/>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12830" cy="1146256"/>
                    </a:xfrm>
                    <a:prstGeom prst="rect">
                      <a:avLst/>
                    </a:prstGeom>
                    <a:ln/>
                  </pic:spPr>
                </pic:pic>
              </a:graphicData>
            </a:graphic>
          </wp:anchor>
        </w:drawing>
      </w:r>
    </w:p>
    <w:p w14:paraId="0AF4F12D" w14:textId="77777777" w:rsidR="00CD631D" w:rsidRDefault="00000000">
      <w:pPr>
        <w:numPr>
          <w:ilvl w:val="0"/>
          <w:numId w:val="3"/>
        </w:numPr>
        <w:rPr>
          <w:sz w:val="24"/>
          <w:szCs w:val="24"/>
        </w:rPr>
      </w:pPr>
      <w:r>
        <w:rPr>
          <w:sz w:val="24"/>
          <w:szCs w:val="24"/>
        </w:rPr>
        <w:t xml:space="preserve">Each side requires one left wheel and one right wheel to operate. When set up correctly, this allows </w:t>
      </w:r>
      <w:r>
        <w:rPr>
          <w:b/>
          <w:sz w:val="24"/>
          <w:szCs w:val="24"/>
        </w:rPr>
        <w:t xml:space="preserve">omni-directional movement </w:t>
      </w:r>
      <w:r>
        <w:rPr>
          <w:sz w:val="24"/>
          <w:szCs w:val="24"/>
        </w:rPr>
        <w:t>(movement in all directions).</w:t>
      </w:r>
      <w:r>
        <w:rPr>
          <w:b/>
          <w:sz w:val="24"/>
          <w:szCs w:val="24"/>
        </w:rPr>
        <w:t xml:space="preserve"> </w:t>
      </w:r>
    </w:p>
    <w:p w14:paraId="71D4EFE9" w14:textId="77777777" w:rsidR="00CD631D" w:rsidRDefault="00000000">
      <w:pPr>
        <w:numPr>
          <w:ilvl w:val="0"/>
          <w:numId w:val="3"/>
        </w:numPr>
        <w:rPr>
          <w:sz w:val="24"/>
          <w:szCs w:val="24"/>
        </w:rPr>
      </w:pPr>
      <w:r>
        <w:rPr>
          <w:sz w:val="24"/>
          <w:szCs w:val="24"/>
        </w:rPr>
        <w:t xml:space="preserve">You have to configure them in specific orientations and each wheel requires its own motor to achieve all ranges of motion. </w:t>
      </w:r>
    </w:p>
    <w:p w14:paraId="1104B010" w14:textId="77777777" w:rsidR="00CD631D" w:rsidRDefault="00000000">
      <w:pPr>
        <w:numPr>
          <w:ilvl w:val="0"/>
          <w:numId w:val="3"/>
        </w:numPr>
        <w:rPr>
          <w:sz w:val="24"/>
          <w:szCs w:val="24"/>
        </w:rPr>
      </w:pPr>
      <w:r>
        <w:rPr>
          <w:sz w:val="24"/>
          <w:szCs w:val="24"/>
        </w:rPr>
        <w:t xml:space="preserve">The robot moves in a specific direction depending on which wheels are running. </w:t>
      </w:r>
    </w:p>
    <w:p w14:paraId="7BE3175F" w14:textId="77777777" w:rsidR="00CD631D" w:rsidRDefault="00000000">
      <w:pPr>
        <w:numPr>
          <w:ilvl w:val="0"/>
          <w:numId w:val="3"/>
        </w:numPr>
        <w:rPr>
          <w:sz w:val="24"/>
          <w:szCs w:val="24"/>
        </w:rPr>
      </w:pPr>
      <w:r>
        <w:rPr>
          <w:sz w:val="24"/>
          <w:szCs w:val="24"/>
        </w:rPr>
        <w:t>Mecanum wheels also require even weight distribution and the heavier the robot the less efficient the strafing is.</w:t>
      </w:r>
    </w:p>
    <w:p w14:paraId="5204953E" w14:textId="77777777" w:rsidR="00CD631D" w:rsidRDefault="00CD631D">
      <w:pPr>
        <w:rPr>
          <w:b/>
          <w:sz w:val="24"/>
          <w:szCs w:val="24"/>
        </w:rPr>
      </w:pPr>
    </w:p>
    <w:p w14:paraId="14DE3D93" w14:textId="77777777" w:rsidR="00CD631D" w:rsidRDefault="00CD631D">
      <w:pPr>
        <w:rPr>
          <w:b/>
          <w:sz w:val="24"/>
          <w:szCs w:val="24"/>
        </w:rPr>
      </w:pPr>
    </w:p>
    <w:p w14:paraId="2CECDFE9" w14:textId="77777777" w:rsidR="00CD631D" w:rsidRDefault="00000000">
      <w:pPr>
        <w:rPr>
          <w:b/>
          <w:sz w:val="24"/>
          <w:szCs w:val="24"/>
          <w:u w:val="single"/>
        </w:rPr>
      </w:pPr>
      <w:r>
        <w:rPr>
          <w:b/>
          <w:sz w:val="24"/>
          <w:szCs w:val="24"/>
          <w:u w:val="single"/>
        </w:rPr>
        <w:t>Traction Wheel</w:t>
      </w:r>
    </w:p>
    <w:p w14:paraId="1656A744" w14:textId="77777777" w:rsidR="00CD631D" w:rsidRDefault="00CD631D">
      <w:pPr>
        <w:rPr>
          <w:b/>
          <w:sz w:val="24"/>
          <w:szCs w:val="24"/>
        </w:rPr>
      </w:pPr>
    </w:p>
    <w:p w14:paraId="155BA955" w14:textId="77777777" w:rsidR="00CD631D" w:rsidRDefault="00000000">
      <w:pPr>
        <w:numPr>
          <w:ilvl w:val="0"/>
          <w:numId w:val="1"/>
        </w:numPr>
        <w:rPr>
          <w:sz w:val="24"/>
          <w:szCs w:val="24"/>
        </w:rPr>
      </w:pPr>
      <w:r>
        <w:rPr>
          <w:sz w:val="24"/>
          <w:szCs w:val="24"/>
        </w:rPr>
        <w:lastRenderedPageBreak/>
        <w:t xml:space="preserve">Traction wheels are designed for </w:t>
      </w:r>
      <w:r>
        <w:rPr>
          <w:b/>
          <w:sz w:val="24"/>
          <w:szCs w:val="24"/>
        </w:rPr>
        <w:t xml:space="preserve">maximum grip. </w:t>
      </w:r>
      <w:r>
        <w:rPr>
          <w:noProof/>
        </w:rPr>
        <w:drawing>
          <wp:anchor distT="114300" distB="114300" distL="114300" distR="114300" simplePos="0" relativeHeight="251660288" behindDoc="0" locked="0" layoutInCell="1" hidden="0" allowOverlap="1" wp14:anchorId="188EB134" wp14:editId="3530D422">
            <wp:simplePos x="0" y="0"/>
            <wp:positionH relativeFrom="column">
              <wp:posOffset>5595938</wp:posOffset>
            </wp:positionH>
            <wp:positionV relativeFrom="paragraph">
              <wp:posOffset>733425</wp:posOffset>
            </wp:positionV>
            <wp:extent cx="1128713" cy="977738"/>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28713" cy="977738"/>
                    </a:xfrm>
                    <a:prstGeom prst="rect">
                      <a:avLst/>
                    </a:prstGeom>
                    <a:ln/>
                  </pic:spPr>
                </pic:pic>
              </a:graphicData>
            </a:graphic>
          </wp:anchor>
        </w:drawing>
      </w:r>
    </w:p>
    <w:p w14:paraId="787BDC3F" w14:textId="77777777" w:rsidR="00CD631D" w:rsidRDefault="00000000">
      <w:pPr>
        <w:numPr>
          <w:ilvl w:val="0"/>
          <w:numId w:val="1"/>
        </w:numPr>
        <w:rPr>
          <w:sz w:val="24"/>
          <w:szCs w:val="24"/>
        </w:rPr>
      </w:pPr>
      <w:r>
        <w:rPr>
          <w:sz w:val="24"/>
          <w:szCs w:val="24"/>
        </w:rPr>
        <w:t>These are the regular forward and backward wheels.</w:t>
      </w:r>
      <w:r>
        <w:rPr>
          <w:b/>
          <w:sz w:val="24"/>
          <w:szCs w:val="24"/>
        </w:rPr>
        <w:t xml:space="preserve"> </w:t>
      </w:r>
    </w:p>
    <w:p w14:paraId="42BD49D5" w14:textId="77777777" w:rsidR="00CD631D" w:rsidRDefault="00000000">
      <w:pPr>
        <w:numPr>
          <w:ilvl w:val="0"/>
          <w:numId w:val="1"/>
        </w:numPr>
        <w:rPr>
          <w:sz w:val="24"/>
          <w:szCs w:val="24"/>
        </w:rPr>
      </w:pPr>
      <w:r>
        <w:rPr>
          <w:sz w:val="24"/>
          <w:szCs w:val="24"/>
        </w:rPr>
        <w:t xml:space="preserve">It has an outer rubber ring and a wide track to ensure a larger contact patch with the ground. </w:t>
      </w:r>
    </w:p>
    <w:p w14:paraId="72C64E69" w14:textId="77777777" w:rsidR="00CD631D" w:rsidRDefault="00000000">
      <w:pPr>
        <w:numPr>
          <w:ilvl w:val="0"/>
          <w:numId w:val="1"/>
        </w:numPr>
        <w:rPr>
          <w:sz w:val="24"/>
          <w:szCs w:val="24"/>
        </w:rPr>
      </w:pPr>
      <w:r>
        <w:rPr>
          <w:sz w:val="24"/>
          <w:szCs w:val="24"/>
        </w:rPr>
        <w:t xml:space="preserve">These wheels are very simple to work with and program. </w:t>
      </w:r>
    </w:p>
    <w:p w14:paraId="3CBB10C6" w14:textId="77777777" w:rsidR="00CD631D" w:rsidRDefault="00000000">
      <w:pPr>
        <w:numPr>
          <w:ilvl w:val="0"/>
          <w:numId w:val="1"/>
        </w:numPr>
        <w:rPr>
          <w:sz w:val="24"/>
          <w:szCs w:val="24"/>
        </w:rPr>
      </w:pPr>
      <w:r>
        <w:rPr>
          <w:sz w:val="24"/>
          <w:szCs w:val="24"/>
        </w:rPr>
        <w:t>These wheels are found in Tank Drivetrains.</w:t>
      </w:r>
    </w:p>
    <w:p w14:paraId="6F7F54DE" w14:textId="77777777" w:rsidR="00CD631D" w:rsidRDefault="00CD631D">
      <w:pPr>
        <w:rPr>
          <w:sz w:val="24"/>
          <w:szCs w:val="24"/>
        </w:rPr>
      </w:pPr>
    </w:p>
    <w:p w14:paraId="02E7B9CB" w14:textId="77777777" w:rsidR="00CD631D" w:rsidRDefault="00CD631D">
      <w:pPr>
        <w:rPr>
          <w:sz w:val="24"/>
          <w:szCs w:val="24"/>
        </w:rPr>
      </w:pPr>
    </w:p>
    <w:p w14:paraId="0ECF5F04" w14:textId="77777777" w:rsidR="00CD631D" w:rsidDel="00B20D5C" w:rsidRDefault="00CD631D">
      <w:pPr>
        <w:jc w:val="center"/>
        <w:rPr>
          <w:del w:id="23" w:author="Srinath Madasu" w:date="2024-02-04T12:15:00Z"/>
          <w:color w:val="212121"/>
          <w:sz w:val="28"/>
          <w:szCs w:val="28"/>
        </w:rPr>
      </w:pPr>
    </w:p>
    <w:p w14:paraId="447CCDC2" w14:textId="77777777" w:rsidR="00CD631D" w:rsidDel="00B20D5C" w:rsidRDefault="00CD631D">
      <w:pPr>
        <w:jc w:val="center"/>
        <w:rPr>
          <w:del w:id="24" w:author="Srinath Madasu" w:date="2024-02-04T12:15:00Z"/>
          <w:color w:val="212121"/>
          <w:sz w:val="28"/>
          <w:szCs w:val="28"/>
        </w:rPr>
      </w:pPr>
    </w:p>
    <w:p w14:paraId="02EE69E4" w14:textId="77777777" w:rsidR="00CD631D" w:rsidDel="00B20D5C" w:rsidRDefault="00CD631D">
      <w:pPr>
        <w:jc w:val="center"/>
        <w:rPr>
          <w:del w:id="25" w:author="Srinath Madasu" w:date="2024-02-04T12:15:00Z"/>
          <w:color w:val="212121"/>
          <w:sz w:val="28"/>
          <w:szCs w:val="28"/>
        </w:rPr>
      </w:pPr>
    </w:p>
    <w:p w14:paraId="0F60FE36" w14:textId="77777777" w:rsidR="00CD631D" w:rsidRDefault="00000000">
      <w:pPr>
        <w:rPr>
          <w:color w:val="212121"/>
          <w:sz w:val="26"/>
          <w:szCs w:val="26"/>
        </w:rPr>
      </w:pPr>
      <w:r>
        <w:rPr>
          <w:color w:val="212121"/>
          <w:sz w:val="26"/>
          <w:szCs w:val="26"/>
        </w:rPr>
        <w:t>Intake/Outtake</w:t>
      </w:r>
    </w:p>
    <w:p w14:paraId="170521CF" w14:textId="77777777" w:rsidR="00CD631D" w:rsidRDefault="00000000">
      <w:pPr>
        <w:rPr>
          <w:b/>
          <w:color w:val="212121"/>
          <w:sz w:val="26"/>
          <w:szCs w:val="26"/>
          <w:u w:val="single"/>
        </w:rPr>
      </w:pPr>
      <w:r>
        <w:rPr>
          <w:b/>
          <w:color w:val="212121"/>
          <w:sz w:val="26"/>
          <w:szCs w:val="26"/>
          <w:u w:val="single"/>
        </w:rPr>
        <w:t>Types</w:t>
      </w:r>
    </w:p>
    <w:p w14:paraId="3AEEB18E" w14:textId="77777777" w:rsidR="00CD631D" w:rsidRDefault="00000000">
      <w:pPr>
        <w:rPr>
          <w:b/>
          <w:color w:val="212121"/>
          <w:sz w:val="26"/>
          <w:szCs w:val="26"/>
          <w:u w:val="single"/>
        </w:rPr>
      </w:pPr>
      <w:r>
        <w:rPr>
          <w:b/>
          <w:color w:val="212121"/>
          <w:sz w:val="26"/>
          <w:szCs w:val="26"/>
          <w:u w:val="single"/>
        </w:rPr>
        <w:t>of Intakes</w:t>
      </w:r>
    </w:p>
    <w:p w14:paraId="721E66A1" w14:textId="77777777" w:rsidR="00CD631D" w:rsidRDefault="00CD631D">
      <w:pPr>
        <w:rPr>
          <w:color w:val="212121"/>
          <w:sz w:val="26"/>
          <w:szCs w:val="26"/>
        </w:rPr>
      </w:pPr>
    </w:p>
    <w:p w14:paraId="13542AB9" w14:textId="77777777" w:rsidR="00CD631D" w:rsidRDefault="00000000">
      <w:pPr>
        <w:rPr>
          <w:b/>
          <w:color w:val="212121"/>
          <w:sz w:val="26"/>
          <w:szCs w:val="26"/>
        </w:rPr>
      </w:pPr>
      <w:r>
        <w:rPr>
          <w:b/>
          <w:color w:val="212121"/>
          <w:sz w:val="26"/>
          <w:szCs w:val="26"/>
        </w:rPr>
        <w:t>Horizontal Intake</w:t>
      </w:r>
    </w:p>
    <w:p w14:paraId="1EF7B4FB" w14:textId="77777777" w:rsidR="00CD631D" w:rsidRDefault="00CD631D">
      <w:pPr>
        <w:rPr>
          <w:color w:val="212121"/>
          <w:sz w:val="26"/>
          <w:szCs w:val="26"/>
        </w:rPr>
      </w:pPr>
    </w:p>
    <w:p w14:paraId="1FE6B663" w14:textId="77777777" w:rsidR="00CD631D" w:rsidRDefault="00000000">
      <w:pPr>
        <w:rPr>
          <w:color w:val="212121"/>
          <w:sz w:val="26"/>
          <w:szCs w:val="26"/>
        </w:rPr>
      </w:pPr>
      <w:r>
        <w:rPr>
          <w:color w:val="212121"/>
          <w:sz w:val="26"/>
          <w:szCs w:val="26"/>
        </w:rPr>
        <w:t>The Horizontal Intake works by rotating on a horizontal</w:t>
      </w:r>
    </w:p>
    <w:p w14:paraId="70EFA617" w14:textId="77777777" w:rsidR="00CD631D" w:rsidRDefault="00000000">
      <w:pPr>
        <w:rPr>
          <w:color w:val="212121"/>
          <w:sz w:val="26"/>
          <w:szCs w:val="26"/>
        </w:rPr>
      </w:pPr>
      <w:r>
        <w:rPr>
          <w:color w:val="212121"/>
          <w:sz w:val="26"/>
          <w:szCs w:val="26"/>
        </w:rPr>
        <w:t>plane. This type of intake is best used for smaller game items. It can also control</w:t>
      </w:r>
    </w:p>
    <w:p w14:paraId="34C3AE0D" w14:textId="77777777" w:rsidR="00CD631D" w:rsidRDefault="00000000">
      <w:pPr>
        <w:rPr>
          <w:color w:val="212121"/>
          <w:sz w:val="26"/>
          <w:szCs w:val="26"/>
        </w:rPr>
      </w:pPr>
      <w:r>
        <w:rPr>
          <w:color w:val="212121"/>
          <w:sz w:val="26"/>
          <w:szCs w:val="26"/>
        </w:rPr>
        <w:t>more than one piece at a time. This intake was used successfully in games that</w:t>
      </w:r>
    </w:p>
    <w:p w14:paraId="51F8FF90" w14:textId="77777777" w:rsidR="00CD631D" w:rsidRDefault="00000000">
      <w:pPr>
        <w:rPr>
          <w:color w:val="212121"/>
          <w:sz w:val="26"/>
          <w:szCs w:val="26"/>
        </w:rPr>
      </w:pPr>
      <w:r>
        <w:rPr>
          <w:color w:val="212121"/>
          <w:sz w:val="26"/>
          <w:szCs w:val="26"/>
        </w:rPr>
        <w:t>needed the robot to pick up small cubes and balls.</w:t>
      </w:r>
    </w:p>
    <w:p w14:paraId="58712528" w14:textId="77777777" w:rsidR="00CD631D" w:rsidRDefault="00CD631D">
      <w:pPr>
        <w:rPr>
          <w:color w:val="212121"/>
          <w:sz w:val="26"/>
          <w:szCs w:val="26"/>
        </w:rPr>
      </w:pPr>
    </w:p>
    <w:p w14:paraId="07AB5450" w14:textId="77777777" w:rsidR="00CD631D" w:rsidRDefault="00000000">
      <w:pPr>
        <w:rPr>
          <w:color w:val="212121"/>
          <w:sz w:val="26"/>
          <w:szCs w:val="26"/>
        </w:rPr>
      </w:pPr>
      <w:r>
        <w:rPr>
          <w:color w:val="212121"/>
          <w:sz w:val="26"/>
          <w:szCs w:val="26"/>
        </w:rPr>
        <w:t>Vertical Intake</w:t>
      </w:r>
    </w:p>
    <w:p w14:paraId="52CE404D" w14:textId="77777777" w:rsidR="00CD631D" w:rsidRDefault="00000000">
      <w:pPr>
        <w:rPr>
          <w:color w:val="212121"/>
          <w:sz w:val="26"/>
          <w:szCs w:val="26"/>
        </w:rPr>
      </w:pPr>
      <w:r>
        <w:rPr>
          <w:color w:val="212121"/>
          <w:sz w:val="26"/>
          <w:szCs w:val="26"/>
        </w:rPr>
        <w:t>The Vertical Intake works by using wheels or other</w:t>
      </w:r>
    </w:p>
    <w:p w14:paraId="4D85AF80" w14:textId="77777777" w:rsidR="00CD631D" w:rsidRDefault="00000000">
      <w:pPr>
        <w:rPr>
          <w:color w:val="212121"/>
          <w:sz w:val="26"/>
          <w:szCs w:val="26"/>
        </w:rPr>
      </w:pPr>
      <w:r>
        <w:rPr>
          <w:color w:val="212121"/>
          <w:sz w:val="26"/>
          <w:szCs w:val="26"/>
        </w:rPr>
        <w:t>components to intake the object. Best used with intaking larger objects. It is</w:t>
      </w:r>
    </w:p>
    <w:p w14:paraId="1CAAA010" w14:textId="77777777" w:rsidR="00CD631D" w:rsidRDefault="00000000">
      <w:pPr>
        <w:rPr>
          <w:color w:val="212121"/>
          <w:sz w:val="26"/>
          <w:szCs w:val="26"/>
        </w:rPr>
      </w:pPr>
      <w:r>
        <w:rPr>
          <w:color w:val="212121"/>
          <w:sz w:val="26"/>
          <w:szCs w:val="26"/>
        </w:rPr>
        <w:t>also more controllable because it can only pick up items at a time.</w:t>
      </w:r>
    </w:p>
    <w:p w14:paraId="58CB4221" w14:textId="77777777" w:rsidR="00CD631D" w:rsidRDefault="00CD631D">
      <w:pPr>
        <w:rPr>
          <w:color w:val="212121"/>
          <w:sz w:val="26"/>
          <w:szCs w:val="26"/>
        </w:rPr>
      </w:pPr>
    </w:p>
    <w:p w14:paraId="08B4CE4C" w14:textId="77777777" w:rsidR="00CD631D" w:rsidRDefault="00000000">
      <w:pPr>
        <w:rPr>
          <w:b/>
          <w:color w:val="212121"/>
          <w:sz w:val="26"/>
          <w:szCs w:val="26"/>
        </w:rPr>
      </w:pPr>
      <w:r>
        <w:rPr>
          <w:b/>
          <w:color w:val="212121"/>
          <w:sz w:val="26"/>
          <w:szCs w:val="26"/>
        </w:rPr>
        <w:t>Roller</w:t>
      </w:r>
    </w:p>
    <w:p w14:paraId="1B5AF914" w14:textId="77777777" w:rsidR="00CD631D" w:rsidRDefault="00000000">
      <w:pPr>
        <w:rPr>
          <w:b/>
          <w:color w:val="212121"/>
          <w:sz w:val="26"/>
          <w:szCs w:val="26"/>
        </w:rPr>
      </w:pPr>
      <w:r>
        <w:rPr>
          <w:b/>
          <w:color w:val="212121"/>
          <w:sz w:val="26"/>
          <w:szCs w:val="26"/>
        </w:rPr>
        <w:t>and Wheel Intakes</w:t>
      </w:r>
    </w:p>
    <w:p w14:paraId="0C1221FA" w14:textId="77777777" w:rsidR="00CD631D" w:rsidRDefault="00CD631D">
      <w:pPr>
        <w:rPr>
          <w:color w:val="212121"/>
          <w:sz w:val="26"/>
          <w:szCs w:val="26"/>
        </w:rPr>
      </w:pPr>
    </w:p>
    <w:p w14:paraId="2EAE1FA8" w14:textId="77777777" w:rsidR="00CD631D" w:rsidRDefault="00000000">
      <w:pPr>
        <w:rPr>
          <w:color w:val="212121"/>
          <w:sz w:val="26"/>
          <w:szCs w:val="26"/>
        </w:rPr>
      </w:pPr>
      <w:r>
        <w:rPr>
          <w:color w:val="212121"/>
          <w:sz w:val="26"/>
          <w:szCs w:val="26"/>
        </w:rPr>
        <w:t>Roller and Wheel Intakes use different wheels that make the</w:t>
      </w:r>
    </w:p>
    <w:p w14:paraId="69012D78" w14:textId="77777777" w:rsidR="00CD631D" w:rsidRDefault="00000000">
      <w:pPr>
        <w:rPr>
          <w:color w:val="212121"/>
          <w:sz w:val="26"/>
          <w:szCs w:val="26"/>
        </w:rPr>
      </w:pPr>
      <w:r>
        <w:rPr>
          <w:color w:val="212121"/>
          <w:sz w:val="26"/>
          <w:szCs w:val="26"/>
        </w:rPr>
        <w:t>item go into a collection bin of some sorts. These are usually wider and can sometimes</w:t>
      </w:r>
    </w:p>
    <w:p w14:paraId="6D3A52B2" w14:textId="77777777" w:rsidR="00CD631D" w:rsidRDefault="00000000">
      <w:pPr>
        <w:rPr>
          <w:color w:val="212121"/>
          <w:sz w:val="26"/>
          <w:szCs w:val="26"/>
        </w:rPr>
      </w:pPr>
      <w:r>
        <w:rPr>
          <w:color w:val="212121"/>
          <w:sz w:val="26"/>
          <w:szCs w:val="26"/>
        </w:rPr>
        <w:t>intake more than one item at a time. Wheeled intakes usually have a slower RPM.</w:t>
      </w:r>
    </w:p>
    <w:p w14:paraId="71836B66" w14:textId="77777777" w:rsidR="00CD631D" w:rsidRDefault="00000000">
      <w:pPr>
        <w:rPr>
          <w:color w:val="212121"/>
          <w:sz w:val="26"/>
          <w:szCs w:val="26"/>
        </w:rPr>
      </w:pPr>
      <w:r>
        <w:rPr>
          <w:color w:val="212121"/>
          <w:sz w:val="26"/>
          <w:szCs w:val="26"/>
        </w:rPr>
        <w:t>They also need more torque.</w:t>
      </w:r>
    </w:p>
    <w:p w14:paraId="59BC2841" w14:textId="77777777" w:rsidR="00CD631D" w:rsidRDefault="00CD631D">
      <w:pPr>
        <w:rPr>
          <w:color w:val="212121"/>
          <w:sz w:val="26"/>
          <w:szCs w:val="26"/>
        </w:rPr>
      </w:pPr>
    </w:p>
    <w:p w14:paraId="22613DBA" w14:textId="77777777" w:rsidR="00CD631D" w:rsidRDefault="00000000">
      <w:pPr>
        <w:rPr>
          <w:b/>
          <w:color w:val="212121"/>
          <w:sz w:val="26"/>
          <w:szCs w:val="26"/>
        </w:rPr>
      </w:pPr>
      <w:r>
        <w:rPr>
          <w:b/>
          <w:color w:val="212121"/>
          <w:sz w:val="26"/>
          <w:szCs w:val="26"/>
        </w:rPr>
        <w:t>Compliant Wheels</w:t>
      </w:r>
    </w:p>
    <w:p w14:paraId="0789C292" w14:textId="77777777" w:rsidR="00CD631D" w:rsidRDefault="00CD631D">
      <w:pPr>
        <w:rPr>
          <w:color w:val="212121"/>
          <w:sz w:val="26"/>
          <w:szCs w:val="26"/>
        </w:rPr>
      </w:pPr>
    </w:p>
    <w:p w14:paraId="4AF9FEC8" w14:textId="77777777" w:rsidR="00CD631D" w:rsidRDefault="00000000">
      <w:pPr>
        <w:rPr>
          <w:color w:val="212121"/>
          <w:sz w:val="26"/>
          <w:szCs w:val="26"/>
        </w:rPr>
      </w:pPr>
      <w:r>
        <w:rPr>
          <w:color w:val="212121"/>
          <w:sz w:val="26"/>
          <w:szCs w:val="26"/>
        </w:rPr>
        <w:t>Compliant wheels are pieces of wheel shaped rubber, usually</w:t>
      </w:r>
    </w:p>
    <w:p w14:paraId="73B00AC8" w14:textId="77777777" w:rsidR="00CD631D" w:rsidRDefault="00000000">
      <w:pPr>
        <w:rPr>
          <w:color w:val="212121"/>
          <w:sz w:val="26"/>
          <w:szCs w:val="26"/>
        </w:rPr>
      </w:pPr>
      <w:r>
        <w:rPr>
          <w:color w:val="212121"/>
          <w:sz w:val="26"/>
          <w:szCs w:val="26"/>
        </w:rPr>
        <w:t>used for the Intake mechanism of a robot. When using compliant wheels, you must</w:t>
      </w:r>
    </w:p>
    <w:p w14:paraId="439A897A" w14:textId="77777777" w:rsidR="00CD631D" w:rsidRDefault="00000000">
      <w:pPr>
        <w:rPr>
          <w:color w:val="212121"/>
          <w:sz w:val="26"/>
          <w:szCs w:val="26"/>
        </w:rPr>
      </w:pPr>
      <w:r>
        <w:rPr>
          <w:color w:val="212121"/>
          <w:sz w:val="26"/>
          <w:szCs w:val="26"/>
        </w:rPr>
        <w:t>make sure that you get the correct durometer (Hardness of the rubber), or else</w:t>
      </w:r>
    </w:p>
    <w:p w14:paraId="1A98D9AD" w14:textId="77777777" w:rsidR="00CD631D" w:rsidRDefault="00000000">
      <w:pPr>
        <w:rPr>
          <w:color w:val="212121"/>
          <w:sz w:val="26"/>
          <w:szCs w:val="26"/>
        </w:rPr>
      </w:pPr>
      <w:r>
        <w:rPr>
          <w:color w:val="212121"/>
          <w:sz w:val="26"/>
          <w:szCs w:val="26"/>
        </w:rPr>
        <w:t>you may not get the correct traction on the object you want to intake. A higher</w:t>
      </w:r>
    </w:p>
    <w:p w14:paraId="74E378D8" w14:textId="77777777" w:rsidR="00CD631D" w:rsidRDefault="00000000">
      <w:pPr>
        <w:rPr>
          <w:color w:val="212121"/>
          <w:sz w:val="26"/>
          <w:szCs w:val="26"/>
        </w:rPr>
      </w:pPr>
      <w:r>
        <w:rPr>
          <w:color w:val="212121"/>
          <w:sz w:val="26"/>
          <w:szCs w:val="26"/>
        </w:rPr>
        <w:t>durometer means more durability, but less traction (Not ideal for picking up</w:t>
      </w:r>
    </w:p>
    <w:p w14:paraId="559FDCBF" w14:textId="77777777" w:rsidR="00CD631D" w:rsidRDefault="00000000">
      <w:pPr>
        <w:rPr>
          <w:color w:val="212121"/>
          <w:sz w:val="26"/>
          <w:szCs w:val="26"/>
        </w:rPr>
      </w:pPr>
      <w:r>
        <w:rPr>
          <w:color w:val="212121"/>
          <w:sz w:val="26"/>
          <w:szCs w:val="26"/>
        </w:rPr>
        <w:t>small objects). A lower durometer means more traction but less durability. More</w:t>
      </w:r>
    </w:p>
    <w:p w14:paraId="70E462FA" w14:textId="77777777" w:rsidR="00CD631D" w:rsidRDefault="00000000">
      <w:pPr>
        <w:rPr>
          <w:color w:val="212121"/>
          <w:sz w:val="26"/>
          <w:szCs w:val="26"/>
        </w:rPr>
      </w:pPr>
      <w:r>
        <w:rPr>
          <w:color w:val="212121"/>
          <w:sz w:val="26"/>
          <w:szCs w:val="26"/>
        </w:rPr>
        <w:t>traction is ideal for picking up the pixels. Good at controlling items with</w:t>
      </w:r>
    </w:p>
    <w:p w14:paraId="04B5F7A0" w14:textId="77777777" w:rsidR="00CD631D" w:rsidRDefault="00000000">
      <w:pPr>
        <w:rPr>
          <w:color w:val="212121"/>
          <w:sz w:val="26"/>
          <w:szCs w:val="26"/>
        </w:rPr>
      </w:pPr>
      <w:r>
        <w:rPr>
          <w:color w:val="212121"/>
          <w:sz w:val="26"/>
          <w:szCs w:val="26"/>
        </w:rPr>
        <w:t>flat surfaces. Can be spring loaded or locked into robot.</w:t>
      </w:r>
    </w:p>
    <w:p w14:paraId="53E970B1" w14:textId="77777777" w:rsidR="00CD631D" w:rsidRDefault="00CD631D">
      <w:pPr>
        <w:rPr>
          <w:color w:val="212121"/>
          <w:sz w:val="26"/>
          <w:szCs w:val="26"/>
        </w:rPr>
      </w:pPr>
    </w:p>
    <w:p w14:paraId="3D951FA7" w14:textId="77777777" w:rsidR="00CD631D" w:rsidRDefault="00000000">
      <w:pPr>
        <w:rPr>
          <w:b/>
          <w:color w:val="212121"/>
          <w:sz w:val="26"/>
          <w:szCs w:val="26"/>
        </w:rPr>
      </w:pPr>
      <w:r>
        <w:rPr>
          <w:b/>
          <w:color w:val="212121"/>
          <w:sz w:val="26"/>
          <w:szCs w:val="26"/>
        </w:rPr>
        <w:t>Foam Wheel Intake</w:t>
      </w:r>
    </w:p>
    <w:p w14:paraId="1CEC0BFB" w14:textId="77777777" w:rsidR="00CD631D" w:rsidRDefault="00CD631D">
      <w:pPr>
        <w:rPr>
          <w:color w:val="212121"/>
          <w:sz w:val="26"/>
          <w:szCs w:val="26"/>
        </w:rPr>
      </w:pPr>
    </w:p>
    <w:p w14:paraId="26946C82" w14:textId="77777777" w:rsidR="00CD631D" w:rsidRDefault="00000000">
      <w:pPr>
        <w:rPr>
          <w:color w:val="212121"/>
          <w:sz w:val="26"/>
          <w:szCs w:val="26"/>
        </w:rPr>
      </w:pPr>
      <w:r>
        <w:rPr>
          <w:color w:val="212121"/>
          <w:sz w:val="26"/>
          <w:szCs w:val="26"/>
        </w:rPr>
        <w:t>Foam Wheel Intakes work the same as Compliant Wheels but</w:t>
      </w:r>
    </w:p>
    <w:p w14:paraId="27138647" w14:textId="77777777" w:rsidR="00CD631D" w:rsidRDefault="00000000">
      <w:pPr>
        <w:rPr>
          <w:color w:val="212121"/>
          <w:sz w:val="26"/>
          <w:szCs w:val="26"/>
        </w:rPr>
      </w:pPr>
      <w:r>
        <w:rPr>
          <w:color w:val="212121"/>
          <w:sz w:val="26"/>
          <w:szCs w:val="26"/>
        </w:rPr>
        <w:t>have worse traction and are less controllable.</w:t>
      </w:r>
    </w:p>
    <w:p w14:paraId="33131D79" w14:textId="77777777" w:rsidR="00CD631D" w:rsidRDefault="00CD631D">
      <w:pPr>
        <w:rPr>
          <w:color w:val="212121"/>
          <w:sz w:val="26"/>
          <w:szCs w:val="26"/>
        </w:rPr>
      </w:pPr>
    </w:p>
    <w:p w14:paraId="7F5E6FF6" w14:textId="77777777" w:rsidR="00CD631D" w:rsidRDefault="00000000">
      <w:pPr>
        <w:rPr>
          <w:b/>
          <w:color w:val="212121"/>
          <w:sz w:val="26"/>
          <w:szCs w:val="26"/>
        </w:rPr>
      </w:pPr>
      <w:r>
        <w:rPr>
          <w:b/>
          <w:color w:val="212121"/>
          <w:sz w:val="26"/>
          <w:szCs w:val="26"/>
        </w:rPr>
        <w:t>Rubber Band Intakes</w:t>
      </w:r>
    </w:p>
    <w:p w14:paraId="64FA3BBB" w14:textId="77777777" w:rsidR="00CD631D" w:rsidRDefault="00CD631D">
      <w:pPr>
        <w:rPr>
          <w:color w:val="212121"/>
          <w:sz w:val="26"/>
          <w:szCs w:val="26"/>
        </w:rPr>
      </w:pPr>
    </w:p>
    <w:p w14:paraId="6ED26F70" w14:textId="77777777" w:rsidR="00CD631D" w:rsidRDefault="00000000">
      <w:pPr>
        <w:rPr>
          <w:color w:val="212121"/>
          <w:sz w:val="26"/>
          <w:szCs w:val="26"/>
        </w:rPr>
      </w:pPr>
      <w:r>
        <w:rPr>
          <w:color w:val="212121"/>
          <w:sz w:val="26"/>
          <w:szCs w:val="26"/>
        </w:rPr>
        <w:t>Rubber Intakes are made by 2 wheels on either side and</w:t>
      </w:r>
    </w:p>
    <w:p w14:paraId="1A0A1B38" w14:textId="77777777" w:rsidR="00CD631D" w:rsidRDefault="00000000">
      <w:pPr>
        <w:rPr>
          <w:color w:val="212121"/>
          <w:sz w:val="26"/>
          <w:szCs w:val="26"/>
        </w:rPr>
      </w:pPr>
      <w:r>
        <w:rPr>
          <w:color w:val="212121"/>
          <w:sz w:val="26"/>
          <w:szCs w:val="26"/>
        </w:rPr>
        <w:t>rubber bands stretched in between them. This creates a sort of roller that can</w:t>
      </w:r>
    </w:p>
    <w:p w14:paraId="10C2ECD1" w14:textId="77777777" w:rsidR="00CD631D" w:rsidRDefault="00000000">
      <w:pPr>
        <w:rPr>
          <w:color w:val="212121"/>
          <w:sz w:val="26"/>
          <w:szCs w:val="26"/>
        </w:rPr>
      </w:pPr>
      <w:r>
        <w:rPr>
          <w:color w:val="212121"/>
          <w:sz w:val="26"/>
          <w:szCs w:val="26"/>
        </w:rPr>
        <w:t>intake balls. The problem with Rubber Band Intakes is that they do not do very</w:t>
      </w:r>
    </w:p>
    <w:p w14:paraId="2103CD9E" w14:textId="77777777" w:rsidR="00CD631D" w:rsidRDefault="00000000">
      <w:pPr>
        <w:rPr>
          <w:color w:val="212121"/>
          <w:sz w:val="26"/>
          <w:szCs w:val="26"/>
        </w:rPr>
      </w:pPr>
      <w:r>
        <w:rPr>
          <w:color w:val="212121"/>
          <w:sz w:val="26"/>
          <w:szCs w:val="26"/>
        </w:rPr>
        <w:t>well with intaking anything other than balls. They are also slower than a</w:t>
      </w:r>
    </w:p>
    <w:p w14:paraId="29F3E903" w14:textId="77777777" w:rsidR="00CD631D" w:rsidRDefault="00000000">
      <w:pPr>
        <w:rPr>
          <w:color w:val="212121"/>
          <w:sz w:val="26"/>
          <w:szCs w:val="26"/>
        </w:rPr>
      </w:pPr>
      <w:r>
        <w:rPr>
          <w:color w:val="212121"/>
          <w:sz w:val="26"/>
          <w:szCs w:val="26"/>
        </w:rPr>
        <w:t>Surgical Tubing Intake.</w:t>
      </w:r>
    </w:p>
    <w:p w14:paraId="0D3EDDED" w14:textId="77777777" w:rsidR="00CD631D" w:rsidRDefault="00CD631D">
      <w:pPr>
        <w:rPr>
          <w:color w:val="212121"/>
          <w:sz w:val="26"/>
          <w:szCs w:val="26"/>
        </w:rPr>
      </w:pPr>
    </w:p>
    <w:p w14:paraId="3FD48BAA" w14:textId="77777777" w:rsidR="00CD631D" w:rsidRDefault="00000000">
      <w:pPr>
        <w:rPr>
          <w:b/>
          <w:color w:val="212121"/>
          <w:sz w:val="26"/>
          <w:szCs w:val="26"/>
        </w:rPr>
      </w:pPr>
      <w:r>
        <w:rPr>
          <w:b/>
          <w:color w:val="212121"/>
          <w:sz w:val="26"/>
          <w:szCs w:val="26"/>
        </w:rPr>
        <w:t>Advantages/Disadvantages</w:t>
      </w:r>
    </w:p>
    <w:p w14:paraId="57FEC5EF" w14:textId="77777777" w:rsidR="00CD631D" w:rsidRDefault="00000000">
      <w:pPr>
        <w:rPr>
          <w:color w:val="212121"/>
          <w:sz w:val="26"/>
          <w:szCs w:val="26"/>
        </w:rPr>
      </w:pPr>
      <w:r>
        <w:rPr>
          <w:color w:val="212121"/>
          <w:sz w:val="26"/>
          <w:szCs w:val="26"/>
        </w:rPr>
        <w:t>Some advantages to using Roller and Wheel Intakes are that</w:t>
      </w:r>
    </w:p>
    <w:p w14:paraId="63FC3F1C" w14:textId="77777777" w:rsidR="00CD631D" w:rsidRDefault="00000000">
      <w:pPr>
        <w:rPr>
          <w:color w:val="212121"/>
          <w:sz w:val="26"/>
          <w:szCs w:val="26"/>
        </w:rPr>
      </w:pPr>
      <w:r>
        <w:rPr>
          <w:color w:val="212121"/>
          <w:sz w:val="26"/>
          <w:szCs w:val="26"/>
        </w:rPr>
        <w:t>they are very controllable. Great at picking up and placing large items. Some</w:t>
      </w:r>
    </w:p>
    <w:p w14:paraId="5F0DF47B" w14:textId="77777777" w:rsidR="00CD631D" w:rsidRDefault="00000000">
      <w:pPr>
        <w:rPr>
          <w:color w:val="212121"/>
          <w:sz w:val="26"/>
          <w:szCs w:val="26"/>
        </w:rPr>
      </w:pPr>
      <w:r>
        <w:rPr>
          <w:color w:val="212121"/>
          <w:sz w:val="26"/>
          <w:szCs w:val="26"/>
        </w:rPr>
        <w:t>disadvantages are that they can only pick up one game piece at a time. The</w:t>
      </w:r>
    </w:p>
    <w:p w14:paraId="3568EE52" w14:textId="77777777" w:rsidR="00CD631D" w:rsidRDefault="00000000">
      <w:pPr>
        <w:rPr>
          <w:color w:val="212121"/>
          <w:sz w:val="26"/>
          <w:szCs w:val="26"/>
        </w:rPr>
      </w:pPr>
      <w:r>
        <w:rPr>
          <w:color w:val="212121"/>
          <w:sz w:val="26"/>
          <w:szCs w:val="26"/>
        </w:rPr>
        <w:t>items can also get jammed and can usually only pick up one shape.</w:t>
      </w:r>
    </w:p>
    <w:p w14:paraId="158B9F40" w14:textId="77777777" w:rsidR="00CD631D" w:rsidRDefault="00CD631D">
      <w:pPr>
        <w:rPr>
          <w:color w:val="212121"/>
          <w:sz w:val="26"/>
          <w:szCs w:val="26"/>
        </w:rPr>
      </w:pPr>
    </w:p>
    <w:p w14:paraId="28691D76" w14:textId="77777777" w:rsidR="00CD631D" w:rsidRDefault="00000000">
      <w:pPr>
        <w:rPr>
          <w:b/>
          <w:color w:val="212121"/>
          <w:sz w:val="26"/>
          <w:szCs w:val="26"/>
        </w:rPr>
      </w:pPr>
      <w:r>
        <w:rPr>
          <w:b/>
          <w:color w:val="212121"/>
          <w:sz w:val="26"/>
          <w:szCs w:val="26"/>
        </w:rPr>
        <w:t>Tubing</w:t>
      </w:r>
    </w:p>
    <w:p w14:paraId="639C0F15" w14:textId="77777777" w:rsidR="00CD631D" w:rsidRDefault="00000000">
      <w:pPr>
        <w:rPr>
          <w:b/>
          <w:color w:val="212121"/>
          <w:sz w:val="26"/>
          <w:szCs w:val="26"/>
        </w:rPr>
      </w:pPr>
      <w:r>
        <w:rPr>
          <w:b/>
          <w:color w:val="212121"/>
          <w:sz w:val="26"/>
          <w:szCs w:val="26"/>
        </w:rPr>
        <w:t>Intakes</w:t>
      </w:r>
    </w:p>
    <w:p w14:paraId="74FB82F3" w14:textId="77777777" w:rsidR="00CD631D" w:rsidRDefault="00000000">
      <w:pPr>
        <w:rPr>
          <w:color w:val="212121"/>
          <w:sz w:val="26"/>
          <w:szCs w:val="26"/>
        </w:rPr>
      </w:pPr>
      <w:r>
        <w:rPr>
          <w:color w:val="212121"/>
          <w:sz w:val="26"/>
          <w:szCs w:val="26"/>
        </w:rPr>
        <w:t>Tubing Intakes work by using a tube that rotates at a high</w:t>
      </w:r>
    </w:p>
    <w:p w14:paraId="6FDB9AD0" w14:textId="77777777" w:rsidR="00CD631D" w:rsidRDefault="00000000">
      <w:pPr>
        <w:rPr>
          <w:color w:val="212121"/>
          <w:sz w:val="26"/>
          <w:szCs w:val="26"/>
        </w:rPr>
      </w:pPr>
      <w:r>
        <w:rPr>
          <w:color w:val="212121"/>
          <w:sz w:val="26"/>
          <w:szCs w:val="26"/>
        </w:rPr>
        <w:t>RPM. Good at picking up smaller objects such as balls.</w:t>
      </w:r>
    </w:p>
    <w:p w14:paraId="56CF0530" w14:textId="77777777" w:rsidR="00CD631D" w:rsidRDefault="00CD631D">
      <w:pPr>
        <w:rPr>
          <w:color w:val="212121"/>
          <w:sz w:val="26"/>
          <w:szCs w:val="26"/>
        </w:rPr>
      </w:pPr>
    </w:p>
    <w:p w14:paraId="5F06E45E" w14:textId="77777777" w:rsidR="00CD631D" w:rsidRDefault="00000000">
      <w:pPr>
        <w:rPr>
          <w:b/>
          <w:color w:val="212121"/>
          <w:sz w:val="26"/>
          <w:szCs w:val="26"/>
        </w:rPr>
      </w:pPr>
      <w:r>
        <w:rPr>
          <w:b/>
          <w:color w:val="212121"/>
          <w:sz w:val="26"/>
          <w:szCs w:val="26"/>
        </w:rPr>
        <w:t>Surgical Tubing Intake</w:t>
      </w:r>
    </w:p>
    <w:p w14:paraId="2673D380" w14:textId="77777777" w:rsidR="00CD631D" w:rsidRDefault="00000000">
      <w:pPr>
        <w:rPr>
          <w:color w:val="212121"/>
          <w:sz w:val="26"/>
          <w:szCs w:val="26"/>
        </w:rPr>
      </w:pPr>
      <w:r>
        <w:rPr>
          <w:color w:val="212121"/>
          <w:sz w:val="26"/>
          <w:szCs w:val="26"/>
        </w:rPr>
        <w:t>Surgical Tubing Intakes can be spring loaded into the robot.</w:t>
      </w:r>
    </w:p>
    <w:p w14:paraId="448597D0" w14:textId="77777777" w:rsidR="00CD631D" w:rsidRDefault="00000000">
      <w:pPr>
        <w:rPr>
          <w:color w:val="212121"/>
          <w:sz w:val="26"/>
          <w:szCs w:val="26"/>
        </w:rPr>
      </w:pPr>
      <w:r>
        <w:rPr>
          <w:color w:val="212121"/>
          <w:sz w:val="26"/>
          <w:szCs w:val="26"/>
        </w:rPr>
        <w:lastRenderedPageBreak/>
        <w:t>Mostly used when the robot needed to transport smaller objects to a higher or</w:t>
      </w:r>
    </w:p>
    <w:p w14:paraId="541DD6E2" w14:textId="77777777" w:rsidR="00CD631D" w:rsidRDefault="00000000">
      <w:pPr>
        <w:rPr>
          <w:color w:val="212121"/>
          <w:sz w:val="26"/>
          <w:szCs w:val="26"/>
        </w:rPr>
      </w:pPr>
      <w:r>
        <w:rPr>
          <w:color w:val="212121"/>
          <w:sz w:val="26"/>
          <w:szCs w:val="26"/>
        </w:rPr>
        <w:t>elevated surface. Always fixed at a certain height or angle. Test the stiffness</w:t>
      </w:r>
    </w:p>
    <w:p w14:paraId="17C99184" w14:textId="77777777" w:rsidR="00CD631D" w:rsidRDefault="00000000">
      <w:pPr>
        <w:rPr>
          <w:color w:val="212121"/>
          <w:sz w:val="26"/>
          <w:szCs w:val="26"/>
        </w:rPr>
      </w:pPr>
      <w:r>
        <w:rPr>
          <w:color w:val="212121"/>
          <w:sz w:val="26"/>
          <w:szCs w:val="26"/>
        </w:rPr>
        <w:t>of the tubing because it may change the effectiveness of the intaking</w:t>
      </w:r>
    </w:p>
    <w:p w14:paraId="2AE040A2" w14:textId="77777777" w:rsidR="00CD631D" w:rsidRDefault="00000000">
      <w:pPr>
        <w:rPr>
          <w:color w:val="212121"/>
          <w:sz w:val="26"/>
          <w:szCs w:val="26"/>
        </w:rPr>
      </w:pPr>
      <w:r>
        <w:rPr>
          <w:color w:val="212121"/>
          <w:sz w:val="26"/>
          <w:szCs w:val="26"/>
        </w:rPr>
        <w:t>mechanism.</w:t>
      </w:r>
    </w:p>
    <w:p w14:paraId="781C4BDC" w14:textId="77777777" w:rsidR="00CD631D" w:rsidRDefault="00CD631D">
      <w:pPr>
        <w:rPr>
          <w:color w:val="212121"/>
          <w:sz w:val="26"/>
          <w:szCs w:val="26"/>
        </w:rPr>
      </w:pPr>
    </w:p>
    <w:p w14:paraId="70971BEC" w14:textId="77777777" w:rsidR="00CD631D" w:rsidRDefault="00000000">
      <w:pPr>
        <w:rPr>
          <w:b/>
          <w:color w:val="212121"/>
          <w:sz w:val="26"/>
          <w:szCs w:val="26"/>
        </w:rPr>
      </w:pPr>
      <w:r>
        <w:rPr>
          <w:color w:val="212121"/>
          <w:sz w:val="26"/>
          <w:szCs w:val="26"/>
        </w:rPr>
        <w:t xml:space="preserve"> </w:t>
      </w:r>
      <w:r>
        <w:rPr>
          <w:b/>
          <w:color w:val="212121"/>
          <w:sz w:val="26"/>
          <w:szCs w:val="26"/>
        </w:rPr>
        <w:t>Advantages/Disadvantages</w:t>
      </w:r>
    </w:p>
    <w:p w14:paraId="7017273D" w14:textId="77777777" w:rsidR="00CD631D" w:rsidRDefault="00000000">
      <w:pPr>
        <w:rPr>
          <w:color w:val="212121"/>
          <w:sz w:val="26"/>
          <w:szCs w:val="26"/>
        </w:rPr>
      </w:pPr>
      <w:r>
        <w:rPr>
          <w:color w:val="212121"/>
          <w:sz w:val="26"/>
          <w:szCs w:val="26"/>
        </w:rPr>
        <w:t>Some advantages are that they are more efficient than</w:t>
      </w:r>
    </w:p>
    <w:p w14:paraId="43494EC3" w14:textId="77777777" w:rsidR="00CD631D" w:rsidRDefault="00000000">
      <w:pPr>
        <w:rPr>
          <w:color w:val="212121"/>
          <w:sz w:val="26"/>
          <w:szCs w:val="26"/>
        </w:rPr>
      </w:pPr>
      <w:r>
        <w:rPr>
          <w:color w:val="212121"/>
          <w:sz w:val="26"/>
          <w:szCs w:val="26"/>
        </w:rPr>
        <w:t>wheeled intakes. They are also able to carry more than one object at a time.</w:t>
      </w:r>
    </w:p>
    <w:p w14:paraId="6E5F7590" w14:textId="77777777" w:rsidR="00CD631D" w:rsidRDefault="00000000">
      <w:pPr>
        <w:rPr>
          <w:color w:val="212121"/>
          <w:sz w:val="26"/>
          <w:szCs w:val="26"/>
        </w:rPr>
      </w:pPr>
      <w:r>
        <w:rPr>
          <w:color w:val="212121"/>
          <w:sz w:val="26"/>
          <w:szCs w:val="26"/>
        </w:rPr>
        <w:t>Some disadvantages are that they need a higher RPM and are less controllable.</w:t>
      </w:r>
    </w:p>
    <w:p w14:paraId="5F2E16A3" w14:textId="77777777" w:rsidR="00CD631D" w:rsidRDefault="00000000">
      <w:pPr>
        <w:rPr>
          <w:ins w:id="26" w:author="Srinath Madasu" w:date="2024-02-04T12:11:00Z"/>
          <w:color w:val="212121"/>
          <w:sz w:val="26"/>
          <w:szCs w:val="26"/>
        </w:rPr>
      </w:pPr>
      <w:r>
        <w:rPr>
          <w:color w:val="212121"/>
          <w:sz w:val="26"/>
          <w:szCs w:val="26"/>
        </w:rPr>
        <w:t>Hard to pick up large objects.</w:t>
      </w:r>
    </w:p>
    <w:p w14:paraId="6C137589" w14:textId="60ADDAE2" w:rsidR="00B63049" w:rsidRDefault="00B63049">
      <w:pPr>
        <w:rPr>
          <w:ins w:id="27" w:author="Srinath Madasu" w:date="2024-02-04T12:11:00Z"/>
          <w:color w:val="212121"/>
          <w:sz w:val="26"/>
          <w:szCs w:val="26"/>
        </w:rPr>
      </w:pPr>
      <w:ins w:id="28" w:author="Srinath Madasu" w:date="2024-02-04T12:12:00Z">
        <w:r>
          <w:rPr>
            <w:color w:val="212121"/>
            <w:sz w:val="26"/>
            <w:szCs w:val="26"/>
          </w:rPr>
          <w:t>Ad</w:t>
        </w:r>
      </w:ins>
      <w:ins w:id="29" w:author="Srinath Madasu" w:date="2024-02-04T12:13:00Z">
        <w:r>
          <w:rPr>
            <w:color w:val="212121"/>
            <w:sz w:val="26"/>
            <w:szCs w:val="26"/>
          </w:rPr>
          <w:t xml:space="preserve">d a </w:t>
        </w:r>
      </w:ins>
      <w:ins w:id="30" w:author="Srinath Madasu" w:date="2024-02-04T12:12:00Z">
        <w:r>
          <w:rPr>
            <w:color w:val="212121"/>
            <w:sz w:val="26"/>
            <w:szCs w:val="26"/>
          </w:rPr>
          <w:t>page on arms</w:t>
        </w:r>
      </w:ins>
      <w:ins w:id="31" w:author="Srinath Madasu" w:date="2024-02-04T12:13:00Z">
        <w:r>
          <w:rPr>
            <w:color w:val="212121"/>
            <w:sz w:val="26"/>
            <w:szCs w:val="26"/>
          </w:rPr>
          <w:t>, transfers</w:t>
        </w:r>
      </w:ins>
      <w:ins w:id="32" w:author="Srinath Madasu" w:date="2024-02-04T12:12:00Z">
        <w:r>
          <w:rPr>
            <w:color w:val="212121"/>
            <w:sz w:val="26"/>
            <w:szCs w:val="26"/>
          </w:rPr>
          <w:t xml:space="preserve"> and claws</w:t>
        </w:r>
      </w:ins>
    </w:p>
    <w:p w14:paraId="7D797B68" w14:textId="7EBE2A70" w:rsidR="00B63049" w:rsidRDefault="00B63049">
      <w:pPr>
        <w:rPr>
          <w:color w:val="212121"/>
          <w:sz w:val="26"/>
          <w:szCs w:val="26"/>
        </w:rPr>
      </w:pPr>
      <w:ins w:id="33" w:author="Srinath Madasu" w:date="2024-02-04T12:11:00Z">
        <w:r>
          <w:rPr>
            <w:color w:val="212121"/>
            <w:sz w:val="26"/>
            <w:szCs w:val="26"/>
          </w:rPr>
          <w:t>Add citation and references</w:t>
        </w:r>
      </w:ins>
    </w:p>
    <w:sectPr w:rsidR="00B630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C0542"/>
    <w:multiLevelType w:val="multilevel"/>
    <w:tmpl w:val="AC0E3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E041D5"/>
    <w:multiLevelType w:val="multilevel"/>
    <w:tmpl w:val="9B6A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907B94"/>
    <w:multiLevelType w:val="multilevel"/>
    <w:tmpl w:val="5B5E9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4A4CFD"/>
    <w:multiLevelType w:val="multilevel"/>
    <w:tmpl w:val="8990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142848"/>
    <w:multiLevelType w:val="multilevel"/>
    <w:tmpl w:val="0F86C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090482">
    <w:abstractNumId w:val="4"/>
  </w:num>
  <w:num w:numId="2" w16cid:durableId="1911504878">
    <w:abstractNumId w:val="0"/>
  </w:num>
  <w:num w:numId="3" w16cid:durableId="683167789">
    <w:abstractNumId w:val="3"/>
  </w:num>
  <w:num w:numId="4" w16cid:durableId="747924876">
    <w:abstractNumId w:val="1"/>
  </w:num>
  <w:num w:numId="5" w16cid:durableId="10086797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nath Madasu">
    <w15:presenceInfo w15:providerId="Windows Live" w15:userId="acc9c813624c4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1D"/>
    <w:rsid w:val="00007FB1"/>
    <w:rsid w:val="00B20D5C"/>
    <w:rsid w:val="00B63049"/>
    <w:rsid w:val="00CD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4C2A"/>
  <w15:docId w15:val="{A48309F8-B84F-4577-A6A0-2A8DDFE6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630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 Madasu</cp:lastModifiedBy>
  <cp:revision>3</cp:revision>
  <dcterms:created xsi:type="dcterms:W3CDTF">2024-02-04T18:07:00Z</dcterms:created>
  <dcterms:modified xsi:type="dcterms:W3CDTF">2024-02-04T18:19:00Z</dcterms:modified>
</cp:coreProperties>
</file>