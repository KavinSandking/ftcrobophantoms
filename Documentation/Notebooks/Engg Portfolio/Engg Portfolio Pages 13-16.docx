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78B0" w14:textId="0F9F2632" w:rsidR="00E47C68" w:rsidRPr="00E47C68" w:rsidRDefault="744A0F24" w:rsidP="55239B5E">
      <w:pPr>
        <w:rPr>
          <w:rFonts w:ascii="Book Antiqua" w:hAnsi="Book Antiqua"/>
          <w:b/>
          <w:bCs/>
          <w:sz w:val="24"/>
          <w:szCs w:val="24"/>
        </w:rPr>
      </w:pPr>
      <w:r w:rsidRPr="744A0F24">
        <w:rPr>
          <w:rFonts w:ascii="Book Antiqua" w:hAnsi="Book Antiqua"/>
          <w:b/>
          <w:bCs/>
          <w:sz w:val="24"/>
          <w:szCs w:val="24"/>
        </w:rPr>
        <w:t>13. Sustainability (Budget-excel sheet)/Fundraising/Outreach/Website/Sponsorship Outreach Experiences</w:t>
      </w:r>
    </w:p>
    <w:p w14:paraId="4BFABECC" w14:textId="199F2888" w:rsidR="00E47C68" w:rsidRDefault="00E47C68" w:rsidP="744A0F24">
      <w:pPr>
        <w:pStyle w:val="ListParagraph"/>
        <w:rPr>
          <w:rFonts w:ascii="Book Antiqua" w:hAnsi="Book Antiqua"/>
          <w:b/>
          <w:bCs/>
          <w:sz w:val="24"/>
          <w:szCs w:val="24"/>
        </w:rPr>
      </w:pPr>
      <w:r w:rsidRPr="00E47C68">
        <w:rPr>
          <w:rFonts w:ascii="Book Antiqua" w:hAnsi="Book Antiqua"/>
          <w:sz w:val="24"/>
          <w:szCs w:val="24"/>
        </w:rPr>
        <w:tab/>
      </w:r>
      <w:r w:rsidRPr="744A0F24">
        <w:rPr>
          <w:rFonts w:ascii="Book Antiqua" w:hAnsi="Book Antiqua"/>
          <w:b/>
          <w:bCs/>
          <w:sz w:val="24"/>
          <w:szCs w:val="24"/>
        </w:rPr>
        <w:t>Include concise table of summarize experiences and lessons learned from outreach with concise tables of outcomes.</w:t>
      </w:r>
    </w:p>
    <w:p w14:paraId="48E8E4F0" w14:textId="77777777" w:rsidR="00CA2AD6" w:rsidRDefault="00CA2AD6" w:rsidP="00E47C68">
      <w:pPr>
        <w:pStyle w:val="ListParagraph"/>
        <w:rPr>
          <w:rFonts w:ascii="Book Antiqua" w:hAnsi="Book Antiqua"/>
          <w:sz w:val="24"/>
          <w:szCs w:val="24"/>
        </w:rPr>
      </w:pPr>
    </w:p>
    <w:p w14:paraId="6943E11C" w14:textId="7C46D83E" w:rsidR="000241CB" w:rsidRDefault="744A0F24" w:rsidP="000241CB">
      <w:pPr>
        <w:pStyle w:val="ListParagraph"/>
        <w:rPr>
          <w:rFonts w:ascii="Book Antiqua" w:hAnsi="Book Antiqua"/>
          <w:i/>
          <w:iCs/>
          <w:sz w:val="24"/>
          <w:szCs w:val="24"/>
        </w:rPr>
      </w:pPr>
      <w:r w:rsidRPr="744A0F24">
        <w:rPr>
          <w:rFonts w:ascii="Book Antiqua" w:hAnsi="Book Antiqua"/>
          <w:i/>
          <w:iCs/>
          <w:sz w:val="24"/>
          <w:szCs w:val="24"/>
          <w:u w:val="single"/>
        </w:rPr>
        <w:t xml:space="preserve">Our team members did multiple fundraisers and are going to do more soon. One fundraiser was selling chocolates, which made $72. Another was selling brownies which made $46. We also did two outreach events. At the first one we </w:t>
      </w:r>
      <w:bookmarkStart w:id="0" w:name="_Int_0Bvf65q8"/>
      <w:proofErr w:type="gramStart"/>
      <w:r w:rsidRPr="744A0F24">
        <w:rPr>
          <w:rFonts w:ascii="Book Antiqua" w:hAnsi="Book Antiqua"/>
          <w:i/>
          <w:iCs/>
          <w:sz w:val="24"/>
          <w:szCs w:val="24"/>
          <w:u w:val="single"/>
        </w:rPr>
        <w:t>presented</w:t>
      </w:r>
      <w:bookmarkEnd w:id="0"/>
      <w:proofErr w:type="gramEnd"/>
      <w:r w:rsidRPr="744A0F24">
        <w:rPr>
          <w:rFonts w:ascii="Book Antiqua" w:hAnsi="Book Antiqua"/>
          <w:i/>
          <w:iCs/>
          <w:sz w:val="24"/>
          <w:szCs w:val="24"/>
          <w:u w:val="single"/>
        </w:rPr>
        <w:t xml:space="preserve"> to an FRC team who gave us advice on our robot. At the second event we went to a FLL </w:t>
      </w:r>
      <w:bookmarkStart w:id="1" w:name="_Int_fBenjmuP"/>
      <w:proofErr w:type="gramStart"/>
      <w:r w:rsidRPr="744A0F24">
        <w:rPr>
          <w:rFonts w:ascii="Book Antiqua" w:hAnsi="Book Antiqua"/>
          <w:i/>
          <w:iCs/>
          <w:sz w:val="24"/>
          <w:szCs w:val="24"/>
          <w:u w:val="single"/>
        </w:rPr>
        <w:t>competition</w:t>
      </w:r>
      <w:bookmarkEnd w:id="1"/>
      <w:proofErr w:type="gramEnd"/>
      <w:r w:rsidRPr="744A0F24">
        <w:rPr>
          <w:rFonts w:ascii="Book Antiqua" w:hAnsi="Book Antiqua"/>
          <w:i/>
          <w:iCs/>
          <w:sz w:val="24"/>
          <w:szCs w:val="24"/>
          <w:u w:val="single"/>
        </w:rPr>
        <w:t xml:space="preserve"> and we talked about FTC, and we showed and talked about our robot for FTC. Our team also got one sponsorship from IBM for $650 towards purchases on the FIRST website. Our team also has a website</w:t>
      </w:r>
      <w:r w:rsidR="000241CB">
        <w:rPr>
          <w:rFonts w:ascii="Book Antiqua" w:hAnsi="Book Antiqua"/>
          <w:i/>
          <w:iCs/>
          <w:sz w:val="24"/>
          <w:szCs w:val="24"/>
          <w:u w:val="single"/>
        </w:rPr>
        <w:t xml:space="preserve"> and a </w:t>
      </w:r>
      <w:proofErr w:type="spellStart"/>
      <w:r w:rsidR="000241CB">
        <w:rPr>
          <w:rFonts w:ascii="Book Antiqua" w:hAnsi="Book Antiqua"/>
          <w:i/>
          <w:iCs/>
          <w:sz w:val="24"/>
          <w:szCs w:val="24"/>
          <w:u w:val="single"/>
        </w:rPr>
        <w:t>youtub</w:t>
      </w:r>
      <w:proofErr w:type="spellEnd"/>
      <w:r w:rsidR="000241CB">
        <w:rPr>
          <w:rFonts w:ascii="Book Antiqua" w:hAnsi="Book Antiqua"/>
          <w:i/>
          <w:iCs/>
          <w:sz w:val="24"/>
          <w:szCs w:val="24"/>
          <w:u w:val="single"/>
        </w:rPr>
        <w:t xml:space="preserve"> channel. The </w:t>
      </w:r>
      <w:r w:rsidRPr="744A0F24">
        <w:rPr>
          <w:rFonts w:ascii="Book Antiqua" w:hAnsi="Book Antiqua"/>
          <w:i/>
          <w:iCs/>
          <w:sz w:val="24"/>
          <w:szCs w:val="24"/>
          <w:u w:val="single"/>
        </w:rPr>
        <w:t>link</w:t>
      </w:r>
      <w:r w:rsidR="000241CB">
        <w:rPr>
          <w:rFonts w:ascii="Book Antiqua" w:hAnsi="Book Antiqua"/>
          <w:i/>
          <w:iCs/>
          <w:sz w:val="24"/>
          <w:szCs w:val="24"/>
          <w:u w:val="single"/>
        </w:rPr>
        <w:t xml:space="preserve"> for the website</w:t>
      </w:r>
      <w:r w:rsidRPr="744A0F24">
        <w:rPr>
          <w:rFonts w:ascii="Book Antiqua" w:hAnsi="Book Antiqua"/>
          <w:i/>
          <w:iCs/>
          <w:sz w:val="24"/>
          <w:szCs w:val="24"/>
          <w:u w:val="single"/>
        </w:rPr>
        <w:t xml:space="preserve"> is:</w:t>
      </w:r>
      <w:r w:rsidR="000241CB">
        <w:rPr>
          <w:rFonts w:ascii="Book Antiqua" w:hAnsi="Book Antiqua"/>
          <w:i/>
          <w:iCs/>
          <w:sz w:val="24"/>
          <w:szCs w:val="24"/>
          <w:u w:val="single"/>
        </w:rPr>
        <w:t xml:space="preserve"> </w:t>
      </w:r>
      <w:hyperlink r:id="rId7" w:history="1">
        <w:r w:rsidR="000241CB" w:rsidRPr="006A0C99">
          <w:rPr>
            <w:rStyle w:val="Hyperlink"/>
            <w:rFonts w:ascii="Book Antiqua" w:hAnsi="Book Antiqua"/>
            <w:i/>
            <w:iCs/>
            <w:sz w:val="24"/>
            <w:szCs w:val="24"/>
          </w:rPr>
          <w:t>https://sites.google.com/view/robophantoms?usp</w:t>
        </w:r>
        <w:r w:rsidR="000241CB" w:rsidRPr="006A0C99">
          <w:rPr>
            <w:rStyle w:val="Hyperlink"/>
            <w:rFonts w:ascii="Book Antiqua" w:hAnsi="Book Antiqua"/>
            <w:i/>
            <w:iCs/>
            <w:sz w:val="24"/>
            <w:szCs w:val="24"/>
          </w:rPr>
          <w:t>=</w:t>
        </w:r>
        <w:r w:rsidR="000241CB" w:rsidRPr="006A0C99">
          <w:rPr>
            <w:rStyle w:val="Hyperlink"/>
            <w:rFonts w:ascii="Book Antiqua" w:hAnsi="Book Antiqua"/>
            <w:i/>
            <w:iCs/>
            <w:sz w:val="24"/>
            <w:szCs w:val="24"/>
          </w:rPr>
          <w:t>sharing</w:t>
        </w:r>
      </w:hyperlink>
    </w:p>
    <w:p w14:paraId="26F8EB04" w14:textId="78C1910E" w:rsidR="000241CB" w:rsidRDefault="000241CB" w:rsidP="000241CB">
      <w:pPr>
        <w:pStyle w:val="ListParagraph"/>
        <w:rPr>
          <w:rStyle w:val="Hyperlink"/>
          <w:rFonts w:ascii="Book Antiqua" w:hAnsi="Book Antiqua"/>
          <w:i/>
          <w:iCs/>
          <w:color w:val="auto"/>
          <w:sz w:val="24"/>
          <w:szCs w:val="24"/>
        </w:rPr>
      </w:pPr>
      <w:r>
        <w:rPr>
          <w:rFonts w:ascii="Book Antiqua" w:hAnsi="Book Antiqua"/>
          <w:i/>
          <w:iCs/>
          <w:sz w:val="24"/>
          <w:szCs w:val="24"/>
          <w:u w:val="single"/>
        </w:rPr>
        <w:t xml:space="preserve">The link for the </w:t>
      </w:r>
      <w:proofErr w:type="spellStart"/>
      <w:r>
        <w:rPr>
          <w:rFonts w:ascii="Book Antiqua" w:hAnsi="Book Antiqua"/>
          <w:i/>
          <w:iCs/>
          <w:sz w:val="24"/>
          <w:szCs w:val="24"/>
          <w:u w:val="single"/>
        </w:rPr>
        <w:t>youtube</w:t>
      </w:r>
      <w:proofErr w:type="spellEnd"/>
      <w:r>
        <w:rPr>
          <w:rFonts w:ascii="Book Antiqua" w:hAnsi="Book Antiqua"/>
          <w:i/>
          <w:iCs/>
          <w:sz w:val="24"/>
          <w:szCs w:val="24"/>
          <w:u w:val="single"/>
        </w:rPr>
        <w:t xml:space="preserve"> channel is:  </w:t>
      </w:r>
      <w:hyperlink r:id="rId8" w:history="1">
        <w:r w:rsidRPr="006A0C99">
          <w:rPr>
            <w:rStyle w:val="Hyperlink"/>
            <w:rFonts w:ascii="Book Antiqua" w:hAnsi="Book Antiqua"/>
            <w:i/>
            <w:iCs/>
            <w:sz w:val="24"/>
            <w:szCs w:val="24"/>
          </w:rPr>
          <w:t>https://www.youtube.com/@user-jq7jn5wu3</w:t>
        </w:r>
        <w:r w:rsidRPr="006A0C99">
          <w:rPr>
            <w:rStyle w:val="Hyperlink"/>
            <w:rFonts w:ascii="Book Antiqua" w:hAnsi="Book Antiqua"/>
            <w:i/>
            <w:iCs/>
            <w:sz w:val="24"/>
            <w:szCs w:val="24"/>
          </w:rPr>
          <w:t>b</w:t>
        </w:r>
      </w:hyperlink>
    </w:p>
    <w:p w14:paraId="78274A24" w14:textId="77777777" w:rsidR="000241CB" w:rsidRPr="000241CB" w:rsidRDefault="000241CB" w:rsidP="000241CB">
      <w:pPr>
        <w:pStyle w:val="ListParagraph"/>
        <w:rPr>
          <w:rStyle w:val="Hyperlink"/>
          <w:rFonts w:ascii="Book Antiqua" w:hAnsi="Book Antiqua"/>
          <w:i/>
          <w:iCs/>
          <w:color w:val="auto"/>
          <w:sz w:val="24"/>
          <w:szCs w:val="24"/>
        </w:rPr>
      </w:pPr>
    </w:p>
    <w:p w14:paraId="03FD228F" w14:textId="77777777" w:rsidR="000241CB" w:rsidRDefault="000241CB" w:rsidP="744A0F24">
      <w:pPr>
        <w:pStyle w:val="ListParagraph"/>
        <w:rPr>
          <w:i/>
          <w:iCs/>
          <w:u w:val="single"/>
        </w:rPr>
      </w:pPr>
    </w:p>
    <w:p w14:paraId="2EFC75AE" w14:textId="6676B32E" w:rsidR="744A0F24" w:rsidRDefault="744A0F24" w:rsidP="744A0F24">
      <w:pPr>
        <w:pStyle w:val="ListParagraph"/>
        <w:rPr>
          <w:rFonts w:ascii="Book Antiqua" w:hAnsi="Book Antiqua"/>
          <w:sz w:val="24"/>
          <w:szCs w:val="24"/>
        </w:rPr>
      </w:pPr>
    </w:p>
    <w:p w14:paraId="315257C6" w14:textId="69448257" w:rsidR="55239B5E" w:rsidRDefault="744A0F24" w:rsidP="744A0F24">
      <w:pPr>
        <w:rPr>
          <w:b/>
          <w:bCs/>
        </w:rPr>
      </w:pPr>
      <w:r w:rsidRPr="744A0F24">
        <w:rPr>
          <w:rFonts w:ascii="Book Antiqua" w:hAnsi="Book Antiqua"/>
          <w:b/>
          <w:bCs/>
          <w:sz w:val="24"/>
          <w:szCs w:val="24"/>
        </w:rPr>
        <w:t>14. Mentorship and Knowledge Acquisition Strategies</w:t>
      </w:r>
      <w:r w:rsidR="55239B5E">
        <w:tab/>
      </w:r>
    </w:p>
    <w:p w14:paraId="057EBBC7" w14:textId="1E5AB211" w:rsidR="55239B5E" w:rsidRDefault="744A0F24" w:rsidP="744A0F24">
      <w:pPr>
        <w:ind w:left="720" w:firstLine="720"/>
        <w:rPr>
          <w:rFonts w:ascii="Book Antiqua" w:hAnsi="Book Antiqua"/>
          <w:b/>
          <w:bCs/>
          <w:sz w:val="24"/>
          <w:szCs w:val="24"/>
        </w:rPr>
      </w:pPr>
      <w:r w:rsidRPr="744A0F24">
        <w:rPr>
          <w:rFonts w:ascii="Book Antiqua" w:hAnsi="Book Antiqua"/>
          <w:b/>
          <w:bCs/>
          <w:sz w:val="24"/>
          <w:szCs w:val="24"/>
        </w:rPr>
        <w:t>Summarize how the team acquired new mentors and/or acquired new knowledge and expertise from their mentors.</w:t>
      </w:r>
    </w:p>
    <w:p w14:paraId="5106F072" w14:textId="12D6BF0E" w:rsidR="55239B5E" w:rsidRDefault="55239B5E" w:rsidP="55239B5E">
      <w:pPr>
        <w:ind w:left="720" w:firstLine="720"/>
        <w:rPr>
          <w:rFonts w:ascii="Book Antiqua" w:hAnsi="Book Antiqua"/>
          <w:sz w:val="24"/>
          <w:szCs w:val="24"/>
        </w:rPr>
      </w:pPr>
    </w:p>
    <w:p w14:paraId="1919FF22" w14:textId="68DA6CCE" w:rsidR="55239B5E" w:rsidRDefault="744A0F24" w:rsidP="744A0F24">
      <w:pPr>
        <w:ind w:left="720" w:firstLine="720"/>
        <w:rPr>
          <w:rFonts w:ascii="Book Antiqua" w:hAnsi="Book Antiqua"/>
          <w:i/>
          <w:iCs/>
          <w:sz w:val="24"/>
          <w:szCs w:val="24"/>
          <w:u w:val="single"/>
        </w:rPr>
      </w:pPr>
      <w:r w:rsidRPr="744A0F24">
        <w:rPr>
          <w:rFonts w:ascii="Book Antiqua" w:hAnsi="Book Antiqua"/>
          <w:i/>
          <w:iCs/>
          <w:sz w:val="24"/>
          <w:szCs w:val="24"/>
          <w:u w:val="single"/>
        </w:rPr>
        <w:t>Our FTC team mentor is the dad of one of our team members. We acquired new knowledge and expertise from our mentor whenever we needed help to figure something out or when there were better solutions to the problems we were facing.</w:t>
      </w:r>
    </w:p>
    <w:p w14:paraId="0990C1FB" w14:textId="4CB1C584" w:rsidR="55239B5E" w:rsidRDefault="55239B5E" w:rsidP="55239B5E">
      <w:pPr>
        <w:ind w:left="720" w:firstLine="720"/>
        <w:rPr>
          <w:rFonts w:ascii="Book Antiqua" w:hAnsi="Book Antiqua"/>
          <w:sz w:val="24"/>
          <w:szCs w:val="24"/>
        </w:rPr>
      </w:pPr>
    </w:p>
    <w:p w14:paraId="11DF51CC" w14:textId="49FAD873" w:rsidR="003F3F61" w:rsidRPr="007F3DAF" w:rsidRDefault="744A0F24" w:rsidP="55239B5E">
      <w:pPr>
        <w:rPr>
          <w:rFonts w:ascii="Book Antiqua" w:hAnsi="Book Antiqua"/>
          <w:b/>
          <w:bCs/>
          <w:sz w:val="24"/>
          <w:szCs w:val="24"/>
        </w:rPr>
      </w:pPr>
      <w:r w:rsidRPr="744A0F24">
        <w:rPr>
          <w:rFonts w:ascii="Book Antiqua" w:hAnsi="Book Antiqua"/>
          <w:b/>
          <w:bCs/>
          <w:sz w:val="24"/>
          <w:szCs w:val="24"/>
        </w:rPr>
        <w:t>15. Future Work</w:t>
      </w:r>
    </w:p>
    <w:p w14:paraId="3F51AFD0" w14:textId="77777777" w:rsidR="003F3F61" w:rsidRDefault="003F3F61" w:rsidP="744A0F24">
      <w:pPr>
        <w:pStyle w:val="ListParagraph"/>
        <w:rPr>
          <w:rFonts w:ascii="Book Antiqua" w:hAnsi="Book Antiqua"/>
          <w:b/>
          <w:bCs/>
          <w:sz w:val="24"/>
          <w:szCs w:val="24"/>
        </w:rPr>
      </w:pPr>
      <w:r>
        <w:rPr>
          <w:rFonts w:ascii="Book Antiqua" w:hAnsi="Book Antiqua"/>
          <w:sz w:val="24"/>
          <w:szCs w:val="24"/>
        </w:rPr>
        <w:tab/>
      </w:r>
      <w:r w:rsidRPr="744A0F24">
        <w:rPr>
          <w:rFonts w:ascii="Book Antiqua" w:hAnsi="Book Antiqua"/>
          <w:b/>
          <w:bCs/>
          <w:sz w:val="24"/>
          <w:szCs w:val="24"/>
        </w:rPr>
        <w:t>Add future enhancements that can be made to the project here.</w:t>
      </w:r>
    </w:p>
    <w:p w14:paraId="699E5B45" w14:textId="34AA42C2" w:rsidR="744A0F24" w:rsidRDefault="744A0F24" w:rsidP="744A0F24">
      <w:pPr>
        <w:pStyle w:val="ListParagraph"/>
        <w:rPr>
          <w:rFonts w:ascii="Book Antiqua" w:hAnsi="Book Antiqua"/>
          <w:b/>
          <w:bCs/>
          <w:sz w:val="24"/>
          <w:szCs w:val="24"/>
        </w:rPr>
      </w:pPr>
    </w:p>
    <w:p w14:paraId="5BCC8392" w14:textId="2CCDF0D6" w:rsidR="744A0F24" w:rsidRDefault="744A0F24" w:rsidP="744A0F24">
      <w:pPr>
        <w:pStyle w:val="ListParagraph"/>
        <w:rPr>
          <w:rFonts w:ascii="Book Antiqua" w:hAnsi="Book Antiqua"/>
          <w:i/>
          <w:iCs/>
          <w:sz w:val="24"/>
          <w:szCs w:val="24"/>
          <w:u w:val="single"/>
        </w:rPr>
      </w:pPr>
      <w:r w:rsidRPr="744A0F24">
        <w:rPr>
          <w:rFonts w:ascii="Book Antiqua" w:hAnsi="Book Antiqua"/>
          <w:i/>
          <w:iCs/>
          <w:sz w:val="24"/>
          <w:szCs w:val="24"/>
          <w:u w:val="single"/>
        </w:rPr>
        <w:t>Some future enhancements that can be made are changing our outtake mechanism so we can go higher on the backdrop, Object Detection for dropping a pixel during autonomous, Utilizing April tags to drop pixel on the backdrop during autonomous, Using LoadRunner for robot motion planning, adding a Gyro sensor to drive robot more accurately, and using a camera to get precise pixel location.</w:t>
      </w:r>
    </w:p>
    <w:p w14:paraId="11E64DCB" w14:textId="0913B262" w:rsidR="744A0F24" w:rsidRDefault="744A0F24" w:rsidP="744A0F24">
      <w:pPr>
        <w:pStyle w:val="ListParagraph"/>
        <w:rPr>
          <w:rFonts w:ascii="Book Antiqua" w:hAnsi="Book Antiqua"/>
          <w:sz w:val="24"/>
          <w:szCs w:val="24"/>
        </w:rPr>
      </w:pPr>
    </w:p>
    <w:p w14:paraId="7C6FF174" w14:textId="680F313B" w:rsidR="00E47C68" w:rsidRDefault="744A0F24" w:rsidP="55239B5E">
      <w:pPr>
        <w:rPr>
          <w:rFonts w:ascii="Book Antiqua" w:hAnsi="Book Antiqua"/>
          <w:b/>
          <w:bCs/>
          <w:sz w:val="24"/>
          <w:szCs w:val="24"/>
        </w:rPr>
      </w:pPr>
      <w:r w:rsidRPr="744A0F24">
        <w:rPr>
          <w:rFonts w:ascii="Book Antiqua" w:hAnsi="Book Antiqua"/>
          <w:b/>
          <w:bCs/>
          <w:sz w:val="24"/>
          <w:szCs w:val="24"/>
        </w:rPr>
        <w:t>16. Team Plan</w:t>
      </w:r>
    </w:p>
    <w:p w14:paraId="4EB82475" w14:textId="3EAF498D" w:rsidR="00A76882" w:rsidRDefault="00A76882" w:rsidP="744A0F24">
      <w:pPr>
        <w:pStyle w:val="ListParagraph"/>
        <w:rPr>
          <w:rFonts w:ascii="Book Antiqua" w:hAnsi="Book Antiqua"/>
          <w:b/>
          <w:bCs/>
          <w:sz w:val="24"/>
          <w:szCs w:val="24"/>
        </w:rPr>
      </w:pPr>
      <w:r>
        <w:rPr>
          <w:rFonts w:ascii="Book Antiqua" w:hAnsi="Book Antiqua"/>
          <w:b/>
          <w:bCs/>
          <w:sz w:val="24"/>
          <w:szCs w:val="24"/>
        </w:rPr>
        <w:tab/>
      </w:r>
      <w:r w:rsidRPr="744A0F24">
        <w:rPr>
          <w:rFonts w:ascii="Book Antiqua" w:hAnsi="Book Antiqua"/>
          <w:b/>
          <w:bCs/>
          <w:sz w:val="24"/>
          <w:szCs w:val="24"/>
        </w:rPr>
        <w:t>Write about team’s goals for the development of team member skills, and the steps the team has or will take to reach those goals. Other examples of what the plan could include are timelines, outreach to science, engineering, and math communities, and training courses.</w:t>
      </w:r>
    </w:p>
    <w:p w14:paraId="5CEF8381" w14:textId="4E585333" w:rsidR="003F3F61" w:rsidRPr="00A76882" w:rsidRDefault="003F3F61" w:rsidP="744A0F24">
      <w:pPr>
        <w:pStyle w:val="ListParagraph"/>
        <w:rPr>
          <w:rFonts w:ascii="Book Antiqua" w:hAnsi="Book Antiqua"/>
          <w:b/>
          <w:bCs/>
          <w:sz w:val="24"/>
          <w:szCs w:val="24"/>
        </w:rPr>
      </w:pPr>
      <w:r>
        <w:rPr>
          <w:rFonts w:ascii="Book Antiqua" w:hAnsi="Book Antiqua"/>
          <w:sz w:val="24"/>
          <w:szCs w:val="24"/>
        </w:rPr>
        <w:tab/>
      </w:r>
      <w:r w:rsidRPr="744A0F24">
        <w:rPr>
          <w:rFonts w:ascii="Book Antiqua" w:hAnsi="Book Antiqua"/>
          <w:b/>
          <w:bCs/>
          <w:sz w:val="24"/>
          <w:szCs w:val="24"/>
        </w:rPr>
        <w:t>Other examples of what the plan could include are Team identity, fund-raising goals, sustainability goals, timelines, outreach to non-technical groups, finances, and community service goals.  The Team is an ambassador for FIRST programs. So, write down your plan to reflect that.</w:t>
      </w:r>
    </w:p>
    <w:p w14:paraId="1A60AE8D" w14:textId="097173A0" w:rsidR="00A76882" w:rsidRPr="003F3F61" w:rsidRDefault="00A76882" w:rsidP="55239B5E">
      <w:pPr>
        <w:pStyle w:val="ListParagraph"/>
        <w:rPr>
          <w:rFonts w:ascii="Book Antiqua" w:hAnsi="Book Antiqua"/>
          <w:sz w:val="24"/>
          <w:szCs w:val="24"/>
        </w:rPr>
      </w:pPr>
    </w:p>
    <w:p w14:paraId="20852133" w14:textId="274A90DF" w:rsidR="55239B5E" w:rsidRDefault="744A0F24" w:rsidP="744A0F24">
      <w:pPr>
        <w:pStyle w:val="ListParagraph"/>
        <w:rPr>
          <w:rFonts w:ascii="Book Antiqua" w:hAnsi="Book Antiqua"/>
          <w:i/>
          <w:iCs/>
          <w:sz w:val="28"/>
          <w:szCs w:val="28"/>
          <w:u w:val="single"/>
        </w:rPr>
      </w:pPr>
      <w:r w:rsidRPr="744A0F24">
        <w:rPr>
          <w:rFonts w:ascii="Book Antiqua" w:hAnsi="Book Antiqua"/>
          <w:i/>
          <w:iCs/>
          <w:sz w:val="24"/>
          <w:szCs w:val="24"/>
          <w:u w:val="single"/>
        </w:rPr>
        <w:t>Our team’s goals are to work on our teamwork skills by working together to solve problems and discussing our ideas to find solutions. We also want to improve our technical skills by learning and applying what we learned into building our robot. Our fundraising goal is to raise at least $250, or $50 per person. So far, we have raised around $120.</w:t>
      </w:r>
    </w:p>
    <w:sectPr w:rsidR="55239B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7232A" w14:textId="77777777" w:rsidR="00821EE5" w:rsidRDefault="00821EE5" w:rsidP="00BB1848">
      <w:pPr>
        <w:spacing w:after="0" w:line="240" w:lineRule="auto"/>
      </w:pPr>
      <w:r>
        <w:separator/>
      </w:r>
    </w:p>
  </w:endnote>
  <w:endnote w:type="continuationSeparator" w:id="0">
    <w:p w14:paraId="705907AC" w14:textId="77777777" w:rsidR="00821EE5" w:rsidRDefault="00821EE5" w:rsidP="00BB1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36041" w14:textId="77777777" w:rsidR="00821EE5" w:rsidRDefault="00821EE5" w:rsidP="00BB1848">
      <w:pPr>
        <w:spacing w:after="0" w:line="240" w:lineRule="auto"/>
      </w:pPr>
      <w:r>
        <w:separator/>
      </w:r>
    </w:p>
  </w:footnote>
  <w:footnote w:type="continuationSeparator" w:id="0">
    <w:p w14:paraId="6CDF17FA" w14:textId="77777777" w:rsidR="00821EE5" w:rsidRDefault="00821EE5" w:rsidP="00BB1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E4D577F" w14:textId="77777777" w:rsidR="00BB1848" w:rsidRDefault="00BB18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5C2CEAD" w14:textId="77777777" w:rsidR="00BB1848" w:rsidRDefault="00BB1848">
    <w:pPr>
      <w:pStyle w:val="Header"/>
    </w:pPr>
  </w:p>
</w:hdr>
</file>

<file path=word/intelligence2.xml><?xml version="1.0" encoding="utf-8"?>
<int2:intelligence xmlns:int2="http://schemas.microsoft.com/office/intelligence/2020/intelligence" xmlns:oel="http://schemas.microsoft.com/office/2019/extlst">
  <int2:observations>
    <int2:textHash int2:hashCode="TG1+zdqnJ614kB" int2:id="6IRDUjHA">
      <int2:state int2:value="Rejected" int2:type="AugLoop_Text_Critique"/>
    </int2:textHash>
    <int2:bookmark int2:bookmarkName="_Int_fBenjmuP" int2:invalidationBookmarkName="" int2:hashCode="G0T23e64UreI3g" int2:id="ZonZG5Ag">
      <int2:state int2:value="Rejected" int2:type="AugLoop_Text_Critique"/>
    </int2:bookmark>
    <int2:bookmark int2:bookmarkName="_Int_0Bvf65q8" int2:invalidationBookmarkName="" int2:hashCode="ajGI2e5OohAob5" int2:id="2MMd9yT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8D1"/>
    <w:multiLevelType w:val="hybridMultilevel"/>
    <w:tmpl w:val="10D06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791"/>
    <w:multiLevelType w:val="hybridMultilevel"/>
    <w:tmpl w:val="8E38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D778F"/>
    <w:multiLevelType w:val="hybridMultilevel"/>
    <w:tmpl w:val="03646186"/>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EC40DF"/>
    <w:multiLevelType w:val="hybridMultilevel"/>
    <w:tmpl w:val="E82EE2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52B1063"/>
    <w:multiLevelType w:val="hybridMultilevel"/>
    <w:tmpl w:val="7A14C168"/>
    <w:lvl w:ilvl="0" w:tplc="701204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61632D6"/>
    <w:multiLevelType w:val="hybridMultilevel"/>
    <w:tmpl w:val="9CBA04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C4D7040"/>
    <w:multiLevelType w:val="hybridMultilevel"/>
    <w:tmpl w:val="23CEE3EE"/>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27267765">
    <w:abstractNumId w:val="1"/>
  </w:num>
  <w:num w:numId="2" w16cid:durableId="1249928499">
    <w:abstractNumId w:val="2"/>
  </w:num>
  <w:num w:numId="3" w16cid:durableId="1107384357">
    <w:abstractNumId w:val="6"/>
  </w:num>
  <w:num w:numId="4" w16cid:durableId="676536783">
    <w:abstractNumId w:val="4"/>
  </w:num>
  <w:num w:numId="5" w16cid:durableId="1933466896">
    <w:abstractNumId w:val="0"/>
  </w:num>
  <w:num w:numId="6" w16cid:durableId="753473621">
    <w:abstractNumId w:val="3"/>
  </w:num>
  <w:num w:numId="7" w16cid:durableId="15652126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26"/>
    <w:rsid w:val="000241CB"/>
    <w:rsid w:val="0002557B"/>
    <w:rsid w:val="000358C9"/>
    <w:rsid w:val="000F593C"/>
    <w:rsid w:val="00160721"/>
    <w:rsid w:val="001626C2"/>
    <w:rsid w:val="001C2B48"/>
    <w:rsid w:val="002578CF"/>
    <w:rsid w:val="002B7E26"/>
    <w:rsid w:val="002C7F75"/>
    <w:rsid w:val="003C4B6E"/>
    <w:rsid w:val="003F3F61"/>
    <w:rsid w:val="0040419B"/>
    <w:rsid w:val="00491578"/>
    <w:rsid w:val="00501317"/>
    <w:rsid w:val="005306DE"/>
    <w:rsid w:val="005F75F2"/>
    <w:rsid w:val="006655E0"/>
    <w:rsid w:val="0068532C"/>
    <w:rsid w:val="006F1A80"/>
    <w:rsid w:val="007057D3"/>
    <w:rsid w:val="00726382"/>
    <w:rsid w:val="007F3DAF"/>
    <w:rsid w:val="00803E38"/>
    <w:rsid w:val="00821093"/>
    <w:rsid w:val="00821EE5"/>
    <w:rsid w:val="00861FC7"/>
    <w:rsid w:val="008625C2"/>
    <w:rsid w:val="008D43BF"/>
    <w:rsid w:val="00993BD0"/>
    <w:rsid w:val="009D655D"/>
    <w:rsid w:val="009E7D3C"/>
    <w:rsid w:val="00A36C10"/>
    <w:rsid w:val="00A60057"/>
    <w:rsid w:val="00A76882"/>
    <w:rsid w:val="00A903E9"/>
    <w:rsid w:val="00A95A1A"/>
    <w:rsid w:val="00A96584"/>
    <w:rsid w:val="00AA352A"/>
    <w:rsid w:val="00B06A2B"/>
    <w:rsid w:val="00B25E7B"/>
    <w:rsid w:val="00BB1848"/>
    <w:rsid w:val="00BD2434"/>
    <w:rsid w:val="00BE3F41"/>
    <w:rsid w:val="00BF2FB3"/>
    <w:rsid w:val="00C14304"/>
    <w:rsid w:val="00C26D93"/>
    <w:rsid w:val="00CA2AD6"/>
    <w:rsid w:val="00D11556"/>
    <w:rsid w:val="00D40D97"/>
    <w:rsid w:val="00D66062"/>
    <w:rsid w:val="00DB5A72"/>
    <w:rsid w:val="00DC1558"/>
    <w:rsid w:val="00E207FB"/>
    <w:rsid w:val="00E47C68"/>
    <w:rsid w:val="00E627A9"/>
    <w:rsid w:val="00EB491C"/>
    <w:rsid w:val="00F1400A"/>
    <w:rsid w:val="00F2639F"/>
    <w:rsid w:val="55239B5E"/>
    <w:rsid w:val="744A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61B7"/>
  <w15:chartTrackingRefBased/>
  <w15:docId w15:val="{17B01A50-2D86-4847-8163-B5BBAB5D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E2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B7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2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B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848"/>
  </w:style>
  <w:style w:type="paragraph" w:styleId="Footer">
    <w:name w:val="footer"/>
    <w:basedOn w:val="Normal"/>
    <w:link w:val="FooterChar"/>
    <w:uiPriority w:val="99"/>
    <w:unhideWhenUsed/>
    <w:rsid w:val="00BB1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848"/>
  </w:style>
  <w:style w:type="paragraph" w:styleId="ListParagraph">
    <w:name w:val="List Paragraph"/>
    <w:basedOn w:val="Normal"/>
    <w:uiPriority w:val="34"/>
    <w:qFormat/>
    <w:rsid w:val="00DC1558"/>
    <w:pPr>
      <w:ind w:left="720"/>
      <w:contextualSpacing/>
    </w:pPr>
  </w:style>
  <w:style w:type="character" w:styleId="Hyperlink">
    <w:name w:val="Hyperlink"/>
    <w:basedOn w:val="DefaultParagraphFont"/>
    <w:uiPriority w:val="99"/>
    <w:unhideWhenUsed/>
    <w:rsid w:val="008D43BF"/>
    <w:rPr>
      <w:color w:val="0563C1" w:themeColor="hyperlink"/>
      <w:u w:val="single"/>
    </w:rPr>
  </w:style>
  <w:style w:type="character" w:styleId="UnresolvedMention">
    <w:name w:val="Unresolved Mention"/>
    <w:basedOn w:val="DefaultParagraphFont"/>
    <w:uiPriority w:val="99"/>
    <w:semiHidden/>
    <w:unhideWhenUsed/>
    <w:rsid w:val="008D43BF"/>
    <w:rPr>
      <w:color w:val="605E5C"/>
      <w:shd w:val="clear" w:color="auto" w:fill="E1DFDD"/>
    </w:rPr>
  </w:style>
  <w:style w:type="character" w:styleId="FollowedHyperlink">
    <w:name w:val="FollowedHyperlink"/>
    <w:basedOn w:val="DefaultParagraphFont"/>
    <w:uiPriority w:val="99"/>
    <w:semiHidden/>
    <w:unhideWhenUsed/>
    <w:rsid w:val="000241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user-jq7jn5wu3b" TargetMode="External"/><Relationship Id="rId3" Type="http://schemas.openxmlformats.org/officeDocument/2006/relationships/settings" Target="settings.xml"/><Relationship Id="rId7" Type="http://schemas.openxmlformats.org/officeDocument/2006/relationships/hyperlink" Target="https://sites.google.com/view/robophantoms?usp=sharing"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dc:creator>
  <cp:keywords/>
  <dc:description/>
  <cp:lastModifiedBy>Kayan Patel</cp:lastModifiedBy>
  <cp:revision>5</cp:revision>
  <dcterms:created xsi:type="dcterms:W3CDTF">2024-01-19T23:58:00Z</dcterms:created>
  <dcterms:modified xsi:type="dcterms:W3CDTF">2024-01-29T23:55:00Z</dcterms:modified>
</cp:coreProperties>
</file>