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4828" w14:textId="77777777" w:rsidR="00D62C96" w:rsidRPr="00DE279E" w:rsidRDefault="00D62C96" w:rsidP="00213B3D">
      <w:pPr>
        <w:pStyle w:val="NormalWeb"/>
        <w:spacing w:before="240" w:beforeAutospacing="0" w:after="240" w:afterAutospacing="0" w:line="360" w:lineRule="auto"/>
        <w:rPr>
          <w:rFonts w:ascii="Book Antiqua" w:hAnsi="Book Antiqua"/>
        </w:rPr>
      </w:pPr>
      <w:r w:rsidRPr="00DE279E">
        <w:rPr>
          <w:rFonts w:ascii="Book Antiqua" w:hAnsi="Book Antiqua"/>
          <w:b/>
          <w:bCs/>
          <w:color w:val="000000"/>
          <w:sz w:val="28"/>
          <w:szCs w:val="28"/>
        </w:rPr>
        <w:t>1.</w:t>
      </w:r>
      <w:r w:rsidRPr="00DE279E">
        <w:rPr>
          <w:rFonts w:ascii="Book Antiqua" w:hAnsi="Book Antiqua"/>
          <w:color w:val="000000"/>
          <w:sz w:val="28"/>
          <w:szCs w:val="28"/>
        </w:rPr>
        <w:t xml:space="preserve">      </w:t>
      </w:r>
      <w:r w:rsidRPr="00DE279E">
        <w:rPr>
          <w:rFonts w:ascii="Book Antiqua" w:hAnsi="Book Antiqua"/>
          <w:b/>
          <w:bCs/>
          <w:color w:val="000000"/>
          <w:sz w:val="28"/>
          <w:szCs w:val="28"/>
        </w:rPr>
        <w:t>Project Implementation</w:t>
      </w:r>
    </w:p>
    <w:p w14:paraId="2FCDE6BF" w14:textId="3EB0F659" w:rsidR="00D62C96" w:rsidRPr="00DE279E" w:rsidRDefault="00D62C96" w:rsidP="00213B3D">
      <w:pPr>
        <w:pStyle w:val="NormalWeb"/>
        <w:spacing w:before="240" w:beforeAutospacing="0" w:after="240" w:afterAutospacing="0" w:line="360" w:lineRule="auto"/>
        <w:rPr>
          <w:rFonts w:ascii="Book Antiqua" w:hAnsi="Book Antiqua"/>
        </w:rPr>
      </w:pPr>
      <w:r w:rsidRPr="00DE279E">
        <w:rPr>
          <w:rStyle w:val="apple-tab-span"/>
          <w:rFonts w:ascii="Book Antiqua" w:hAnsi="Book Antiqua"/>
          <w:b/>
          <w:bCs/>
          <w:color w:val="000000"/>
        </w:rPr>
        <w:tab/>
      </w:r>
      <w:r w:rsidRPr="00DE279E">
        <w:rPr>
          <w:rFonts w:ascii="Book Antiqua" w:hAnsi="Book Antiqua"/>
          <w:color w:val="000000"/>
        </w:rPr>
        <w:t>For the drivetrains we used mecanum wheels to allow for strafing. Our intake uses surgical tubing in which we used 3D printed carriers to hold them in place. Our outtake is a bucket that goes down to drop the pixel. We used the REV Control Hub. As for software, we used Android studio to code all the autonomous and driver-controlled actions. Our autonomous codes detect where our team prop is using a distance sensor. and place a pixel on the tape it is on. This is fairly accurate most of the time</w:t>
      </w:r>
      <w:ins w:id="0" w:author="Srinath Madasu" w:date="2024-02-04T13:00:00Z">
        <w:r w:rsidR="003E48EA">
          <w:rPr>
            <w:rFonts w:ascii="Book Antiqua" w:hAnsi="Book Antiqua"/>
            <w:color w:val="000000"/>
          </w:rPr>
          <w:t xml:space="preserve"> (add stats)</w:t>
        </w:r>
      </w:ins>
      <w:r w:rsidRPr="00DE279E">
        <w:rPr>
          <w:rFonts w:ascii="Book Antiqua" w:hAnsi="Book Antiqua"/>
          <w:color w:val="000000"/>
        </w:rPr>
        <w:t>. Then it goes to the backdrop and places the pixel on it.</w:t>
      </w:r>
      <w:ins w:id="1" w:author="Srinath Madasu" w:date="2024-02-04T12:52:00Z">
        <w:r w:rsidR="003E48EA">
          <w:rPr>
            <w:rFonts w:ascii="Book Antiqua" w:hAnsi="Book Antiqua"/>
            <w:color w:val="000000"/>
          </w:rPr>
          <w:t xml:space="preserve"> The coding lan</w:t>
        </w:r>
      </w:ins>
      <w:ins w:id="2" w:author="Srinath Madasu" w:date="2024-02-04T12:53:00Z">
        <w:r w:rsidR="003E48EA">
          <w:rPr>
            <w:rFonts w:ascii="Book Antiqua" w:hAnsi="Book Antiqua"/>
            <w:color w:val="000000"/>
          </w:rPr>
          <w:t>guage?</w:t>
        </w:r>
      </w:ins>
    </w:p>
    <w:p w14:paraId="0919FA6B" w14:textId="77777777" w:rsidR="00D62C96" w:rsidRPr="00DE279E" w:rsidRDefault="00D62C96" w:rsidP="00213B3D">
      <w:pPr>
        <w:pStyle w:val="NormalWeb"/>
        <w:spacing w:before="240" w:beforeAutospacing="0" w:after="240" w:afterAutospacing="0" w:line="360" w:lineRule="auto"/>
        <w:rPr>
          <w:rFonts w:ascii="Book Antiqua" w:hAnsi="Book Antiqua"/>
        </w:rPr>
      </w:pPr>
      <w:r w:rsidRPr="00DE279E">
        <w:rPr>
          <w:rFonts w:ascii="Book Antiqua" w:hAnsi="Book Antiqua"/>
          <w:b/>
          <w:bCs/>
          <w:color w:val="000000"/>
          <w:sz w:val="28"/>
          <w:szCs w:val="28"/>
        </w:rPr>
        <w:t>2.</w:t>
      </w:r>
      <w:r w:rsidRPr="00DE279E">
        <w:rPr>
          <w:rFonts w:ascii="Book Antiqua" w:hAnsi="Book Antiqua"/>
          <w:color w:val="000000"/>
          <w:sz w:val="28"/>
          <w:szCs w:val="28"/>
        </w:rPr>
        <w:t xml:space="preserve">      </w:t>
      </w:r>
      <w:r w:rsidRPr="00DE279E">
        <w:rPr>
          <w:rFonts w:ascii="Book Antiqua" w:hAnsi="Book Antiqua"/>
          <w:b/>
          <w:bCs/>
          <w:color w:val="000000"/>
          <w:sz w:val="28"/>
          <w:szCs w:val="28"/>
        </w:rPr>
        <w:t>Results and Data</w:t>
      </w:r>
    </w:p>
    <w:p w14:paraId="44A883DB" w14:textId="3D8ADCDA" w:rsidR="00D62C96" w:rsidRPr="00DE279E" w:rsidRDefault="00D62C96" w:rsidP="00213B3D">
      <w:pPr>
        <w:pStyle w:val="NormalWeb"/>
        <w:spacing w:before="240" w:beforeAutospacing="0" w:after="240" w:afterAutospacing="0" w:line="360" w:lineRule="auto"/>
        <w:rPr>
          <w:rFonts w:ascii="Book Antiqua" w:hAnsi="Book Antiqua"/>
        </w:rPr>
      </w:pPr>
      <w:r w:rsidRPr="00DE279E">
        <w:rPr>
          <w:rFonts w:ascii="Book Antiqua" w:hAnsi="Book Antiqua"/>
          <w:color w:val="000000"/>
        </w:rPr>
        <w:t>        </w:t>
      </w:r>
      <w:r w:rsidRPr="00DE279E">
        <w:rPr>
          <w:rStyle w:val="apple-tab-span"/>
          <w:rFonts w:ascii="Book Antiqua" w:hAnsi="Book Antiqua"/>
          <w:color w:val="000000"/>
        </w:rPr>
        <w:tab/>
      </w:r>
      <w:r w:rsidRPr="00DE279E">
        <w:rPr>
          <w:rFonts w:ascii="Book Antiqua" w:hAnsi="Book Antiqua"/>
          <w:color w:val="000000"/>
        </w:rPr>
        <w:t>Document the results and data which may include technical performances and your final output. Present the data logically in tables, images, charts, graphs, and any other useful format.</w:t>
      </w:r>
      <w:ins w:id="3" w:author="Srinath Madasu" w:date="2024-02-04T12:57:00Z">
        <w:r w:rsidR="003E48EA">
          <w:rPr>
            <w:rFonts w:ascii="Book Antiqua" w:hAnsi="Book Antiqua"/>
            <w:color w:val="000000"/>
          </w:rPr>
          <w:t xml:space="preserve"> Write about the consistency of the auton, percentage of time it wo</w:t>
        </w:r>
      </w:ins>
      <w:ins w:id="4" w:author="Srinath Madasu" w:date="2024-02-04T12:58:00Z">
        <w:r w:rsidR="003E48EA">
          <w:rPr>
            <w:rFonts w:ascii="Book Antiqua" w:hAnsi="Book Antiqua"/>
            <w:color w:val="000000"/>
          </w:rPr>
          <w:t xml:space="preserve">rked (putting the pixel on the spike mark, on the back drop etc..), how many pixels during practice we were able to </w:t>
        </w:r>
      </w:ins>
      <w:ins w:id="5" w:author="Srinath Madasu" w:date="2024-02-04T12:59:00Z">
        <w:r w:rsidR="003E48EA">
          <w:rPr>
            <w:rFonts w:ascii="Book Antiqua" w:hAnsi="Book Antiqua"/>
            <w:color w:val="000000"/>
          </w:rPr>
          <w:t>put, drone we were able to shoot, hanging etc.. add some statistics</w:t>
        </w:r>
      </w:ins>
      <w:ins w:id="6" w:author="Srinath Madasu" w:date="2024-02-04T13:04:00Z">
        <w:r w:rsidR="00180F73">
          <w:rPr>
            <w:rFonts w:ascii="Book Antiqua" w:hAnsi="Book Antiqua"/>
            <w:color w:val="000000"/>
          </w:rPr>
          <w:t xml:space="preserve"> add about cycle time stats</w:t>
        </w:r>
      </w:ins>
    </w:p>
    <w:p w14:paraId="0FD7501D" w14:textId="77777777" w:rsidR="00D62C96" w:rsidRPr="00DE279E" w:rsidRDefault="00D62C96" w:rsidP="00213B3D">
      <w:pPr>
        <w:pStyle w:val="NormalWeb"/>
        <w:spacing w:before="240" w:beforeAutospacing="0" w:after="240" w:afterAutospacing="0" w:line="360" w:lineRule="auto"/>
        <w:rPr>
          <w:rFonts w:ascii="Book Antiqua" w:hAnsi="Book Antiqua"/>
        </w:rPr>
      </w:pPr>
      <w:r w:rsidRPr="00DE279E">
        <w:rPr>
          <w:rFonts w:ascii="Book Antiqua" w:hAnsi="Book Antiqua"/>
          <w:b/>
          <w:bCs/>
          <w:color w:val="000000"/>
          <w:sz w:val="28"/>
          <w:szCs w:val="28"/>
        </w:rPr>
        <w:t>3.</w:t>
      </w:r>
      <w:r w:rsidRPr="00DE279E">
        <w:rPr>
          <w:rFonts w:ascii="Book Antiqua" w:hAnsi="Book Antiqua"/>
          <w:color w:val="000000"/>
          <w:sz w:val="28"/>
          <w:szCs w:val="28"/>
        </w:rPr>
        <w:t xml:space="preserve">      </w:t>
      </w:r>
      <w:r w:rsidRPr="00DE279E">
        <w:rPr>
          <w:rFonts w:ascii="Book Antiqua" w:hAnsi="Book Antiqua"/>
          <w:b/>
          <w:bCs/>
          <w:color w:val="000000"/>
          <w:sz w:val="28"/>
          <w:szCs w:val="28"/>
        </w:rPr>
        <w:t>Lessons Learned</w:t>
      </w:r>
    </w:p>
    <w:p w14:paraId="52291D0F" w14:textId="35D69A34" w:rsidR="00D62C96" w:rsidRPr="00AB7E19" w:rsidRDefault="00D62C96" w:rsidP="00213B3D">
      <w:pPr>
        <w:spacing w:line="360" w:lineRule="auto"/>
        <w:rPr>
          <w:rFonts w:ascii="Times New Roman" w:eastAsia="Times New Roman" w:hAnsi="Times New Roman" w:cs="Times New Roman"/>
          <w:kern w:val="0"/>
          <w:sz w:val="24"/>
          <w:szCs w:val="24"/>
          <w14:ligatures w14:val="none"/>
        </w:rPr>
      </w:pPr>
      <w:r w:rsidRPr="00DE279E">
        <w:rPr>
          <w:rFonts w:ascii="Book Antiqua" w:hAnsi="Book Antiqua"/>
          <w:color w:val="000000"/>
        </w:rPr>
        <w:t>        </w:t>
      </w:r>
      <w:r w:rsidRPr="00DE279E">
        <w:rPr>
          <w:rStyle w:val="apple-tab-span"/>
          <w:rFonts w:ascii="Book Antiqua" w:hAnsi="Book Antiqua"/>
          <w:color w:val="000000"/>
        </w:rPr>
        <w:tab/>
      </w:r>
      <w:r w:rsidRPr="00DE279E">
        <w:rPr>
          <w:rFonts w:ascii="Book Antiqua" w:hAnsi="Book Antiqua"/>
          <w:color w:val="000000"/>
        </w:rPr>
        <w:t xml:space="preserve">When we first started out as a team, we used a claw to pick up the pixel. We then used a rack and pinion to extend and put the pixel on the backdrop. As we found out, picking up the pixel with the claw was not consistent enough and sometimes would not even pick up the pixel. When we were able to pick up the pixel, the rack and pinion was not long enough and did not reach the backdrop. The distance sensor also is not reliable enough so we will use a touch sensor. The distance sensor would not detect the team prop entirely and detect something else farther away. We were going to use a webcam to detect the team prop. We would do it by checking which spike marker tape had the most color saturation and proceeding the autonomous code from there. Our current bucket is not the most efficient outtake we could do. During competitions the pixels drop from the bucket too slowly. What we will do is use a prong </w:t>
      </w:r>
      <w:r w:rsidRPr="00DE279E">
        <w:rPr>
          <w:rFonts w:ascii="Book Antiqua" w:hAnsi="Book Antiqua"/>
          <w:color w:val="000000"/>
        </w:rPr>
        <w:lastRenderedPageBreak/>
        <w:t>release outtake, so we can use our bucket design but add prongs to where the pixels go in. The prongs will touch the backdrop and push a cover connected to it and let the pixels out. </w:t>
      </w:r>
      <w:r w:rsidR="00DE279E" w:rsidRPr="00DE279E">
        <w:rPr>
          <w:rFonts w:ascii="Book Antiqua" w:hAnsi="Book Antiqua"/>
          <w:color w:val="000000"/>
        </w:rPr>
        <w:t xml:space="preserve">For our intake, we were going to use compliant wheels, but after we tested the surgical tubing and the compliant wheels, we found out that </w:t>
      </w:r>
      <w:r w:rsidR="00DE279E">
        <w:rPr>
          <w:rFonts w:ascii="Book Antiqua" w:hAnsi="Book Antiqua"/>
          <w:color w:val="000000"/>
        </w:rPr>
        <w:t xml:space="preserve">the surgical tubing intake the pixels better. We also learned that </w:t>
      </w:r>
      <w:r w:rsidR="00AB7E19">
        <w:rPr>
          <w:rFonts w:ascii="Book Antiqua" w:hAnsi="Book Antiqua"/>
          <w:color w:val="000000"/>
        </w:rPr>
        <w:t xml:space="preserve">using 3 </w:t>
      </w:r>
      <w:del w:id="7" w:author="Srinath Madasu" w:date="2024-02-04T13:00:00Z">
        <w:r w:rsidR="00AB7E19" w:rsidDel="003E48EA">
          <w:rPr>
            <w:rFonts w:ascii="Book Antiqua" w:hAnsi="Book Antiqua"/>
            <w:color w:val="000000"/>
          </w:rPr>
          <w:delText>-</w:delText>
        </w:r>
      </w:del>
      <w:ins w:id="8" w:author="Srinath Madasu" w:date="2024-02-04T13:00:00Z">
        <w:r w:rsidR="003E48EA">
          <w:rPr>
            <w:rFonts w:ascii="Book Antiqua" w:hAnsi="Book Antiqua"/>
            <w:color w:val="000000"/>
          </w:rPr>
          <w:t>–</w:t>
        </w:r>
      </w:ins>
      <w:r w:rsidR="00AB7E19">
        <w:rPr>
          <w:rFonts w:ascii="Book Antiqua" w:hAnsi="Book Antiqua"/>
          <w:color w:val="000000"/>
        </w:rPr>
        <w:t xml:space="preserve"> D printed parts for important parts of the robot was good as we broke our shaft that we mounted our surgical tubing on. We now use a metal shaft. We also changed the way we mounted our surgical tubing. We used to use compliant wheels to mount our surgical tubing, but the surgical tubing would fall off easily. We then 3 – D printed a surgical holder (</w:t>
      </w:r>
      <w:r w:rsidR="00AB7E19">
        <w:rPr>
          <w:rFonts w:ascii="Book Antiqua" w:eastAsia="Times New Roman" w:hAnsi="Book Antiqua" w:cs="Times New Roman"/>
          <w:i/>
          <w:iCs/>
          <w:kern w:val="0"/>
          <w:sz w:val="24"/>
          <w:szCs w:val="24"/>
          <w14:ligatures w14:val="none"/>
        </w:rPr>
        <w:t>18253 Beach Bots</w:t>
      </w:r>
      <w:r w:rsidR="00945F20">
        <w:rPr>
          <w:rFonts w:ascii="Book Antiqua" w:hAnsi="Book Antiqua"/>
          <w:color w:val="000000"/>
        </w:rPr>
        <w:t>),</w:t>
      </w:r>
      <w:r w:rsidR="00AB7E19">
        <w:rPr>
          <w:rFonts w:ascii="Book Antiqua" w:hAnsi="Book Antiqua"/>
          <w:color w:val="000000"/>
        </w:rPr>
        <w:t xml:space="preserve"> and our surgical tubing doesn’t fall off anymore. </w:t>
      </w:r>
      <w:ins w:id="9" w:author="Srinath Madasu" w:date="2024-02-04T12:54:00Z">
        <w:r w:rsidR="003E48EA">
          <w:rPr>
            <w:rFonts w:ascii="Book Antiqua" w:hAnsi="Book Antiqua"/>
            <w:color w:val="000000"/>
          </w:rPr>
          <w:t>Add about lesson</w:t>
        </w:r>
      </w:ins>
      <w:ins w:id="10" w:author="Srinath Madasu" w:date="2024-02-04T12:55:00Z">
        <w:r w:rsidR="003E48EA">
          <w:rPr>
            <w:rFonts w:ascii="Book Antiqua" w:hAnsi="Book Antiqua"/>
            <w:color w:val="000000"/>
          </w:rPr>
          <w:t>s</w:t>
        </w:r>
      </w:ins>
      <w:ins w:id="11" w:author="Srinath Madasu" w:date="2024-02-04T12:54:00Z">
        <w:r w:rsidR="003E48EA">
          <w:rPr>
            <w:rFonts w:ascii="Book Antiqua" w:hAnsi="Book Antiqua"/>
            <w:color w:val="000000"/>
          </w:rPr>
          <w:t xml:space="preserve"> learned about the arm, drone, hanging</w:t>
        </w:r>
      </w:ins>
      <w:ins w:id="12" w:author="Srinath Madasu" w:date="2024-02-04T12:55:00Z">
        <w:r w:rsidR="003E48EA">
          <w:rPr>
            <w:rFonts w:ascii="Book Antiqua" w:hAnsi="Book Antiqua"/>
            <w:color w:val="000000"/>
          </w:rPr>
          <w:t xml:space="preserve">. Write about </w:t>
        </w:r>
      </w:ins>
      <w:ins w:id="13" w:author="Srinath Madasu" w:date="2024-02-04T12:56:00Z">
        <w:r w:rsidR="003E48EA">
          <w:rPr>
            <w:rFonts w:ascii="Book Antiqua" w:hAnsi="Book Antiqua"/>
            <w:color w:val="000000"/>
          </w:rPr>
          <w:t xml:space="preserve">2 </w:t>
        </w:r>
      </w:ins>
      <w:ins w:id="14" w:author="Srinath Madasu" w:date="2024-02-04T12:55:00Z">
        <w:r w:rsidR="003E48EA">
          <w:rPr>
            <w:rFonts w:ascii="Book Antiqua" w:hAnsi="Book Antiqua"/>
            <w:color w:val="000000"/>
          </w:rPr>
          <w:t>distance sensor</w:t>
        </w:r>
      </w:ins>
      <w:ins w:id="15" w:author="Srinath Madasu" w:date="2024-02-04T12:56:00Z">
        <w:r w:rsidR="003E48EA">
          <w:rPr>
            <w:rFonts w:ascii="Book Antiqua" w:hAnsi="Book Antiqua"/>
            <w:color w:val="000000"/>
          </w:rPr>
          <w:t>s were used initially before we switched to 1 distance sensor</w:t>
        </w:r>
      </w:ins>
      <w:ins w:id="16" w:author="Srinath Madasu" w:date="2024-02-04T13:00:00Z">
        <w:r w:rsidR="003E48EA">
          <w:rPr>
            <w:rFonts w:ascii="Book Antiqua" w:hAnsi="Book Antiqua"/>
            <w:color w:val="000000"/>
          </w:rPr>
          <w:t xml:space="preserve">. Add how can we </w:t>
        </w:r>
      </w:ins>
      <w:ins w:id="17" w:author="Srinath Madasu" w:date="2024-02-04T13:01:00Z">
        <w:r w:rsidR="003E48EA">
          <w:rPr>
            <w:rFonts w:ascii="Book Antiqua" w:hAnsi="Book Antiqua"/>
            <w:color w:val="000000"/>
          </w:rPr>
          <w:t>improve</w:t>
        </w:r>
      </w:ins>
      <w:ins w:id="18" w:author="Srinath Madasu" w:date="2024-02-04T13:00:00Z">
        <w:r w:rsidR="003E48EA">
          <w:rPr>
            <w:rFonts w:ascii="Book Antiqua" w:hAnsi="Book Antiqua"/>
            <w:color w:val="000000"/>
          </w:rPr>
          <w:t xml:space="preserve"> auton (ideas). How can we improve ou</w:t>
        </w:r>
      </w:ins>
      <w:ins w:id="19" w:author="Srinath Madasu" w:date="2024-02-04T13:01:00Z">
        <w:r w:rsidR="003E48EA">
          <w:rPr>
            <w:rFonts w:ascii="Book Antiqua" w:hAnsi="Book Antiqua"/>
            <w:color w:val="000000"/>
          </w:rPr>
          <w:t>r</w:t>
        </w:r>
      </w:ins>
      <w:ins w:id="20" w:author="Srinath Madasu" w:date="2024-02-04T13:00:00Z">
        <w:r w:rsidR="003E48EA">
          <w:rPr>
            <w:rFonts w:ascii="Book Antiqua" w:hAnsi="Book Antiqua"/>
            <w:color w:val="000000"/>
          </w:rPr>
          <w:t xml:space="preserve"> teleo</w:t>
        </w:r>
      </w:ins>
      <w:ins w:id="21" w:author="Srinath Madasu" w:date="2024-02-04T13:01:00Z">
        <w:r w:rsidR="003E48EA">
          <w:rPr>
            <w:rFonts w:ascii="Book Antiqua" w:hAnsi="Book Antiqua"/>
            <w:color w:val="000000"/>
          </w:rPr>
          <w:t>p?</w:t>
        </w:r>
      </w:ins>
      <w:ins w:id="22" w:author="Srinath Madasu" w:date="2024-02-04T13:02:00Z">
        <w:r w:rsidR="003E48EA">
          <w:rPr>
            <w:rFonts w:ascii="Book Antiqua" w:hAnsi="Book Antiqua"/>
            <w:color w:val="000000"/>
          </w:rPr>
          <w:t xml:space="preserve">You should look at the minutes every week to see what issues we ran into and </w:t>
        </w:r>
      </w:ins>
      <w:ins w:id="23" w:author="Srinath Madasu" w:date="2024-02-04T13:03:00Z">
        <w:r w:rsidR="003E48EA">
          <w:rPr>
            <w:rFonts w:ascii="Book Antiqua" w:hAnsi="Book Antiqua"/>
            <w:color w:val="000000"/>
          </w:rPr>
          <w:t xml:space="preserve">how we fixed it. </w:t>
        </w:r>
      </w:ins>
    </w:p>
    <w:p w14:paraId="5405AF2A" w14:textId="77777777" w:rsidR="00D62C96" w:rsidRDefault="00D62C96" w:rsidP="00213B3D">
      <w:pPr>
        <w:spacing w:line="360" w:lineRule="auto"/>
      </w:pPr>
    </w:p>
    <w:sectPr w:rsidR="00D6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nath Madasu">
    <w15:presenceInfo w15:providerId="Windows Live" w15:userId="acc9c813624c46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96"/>
    <w:rsid w:val="0001708C"/>
    <w:rsid w:val="00180F73"/>
    <w:rsid w:val="00213B3D"/>
    <w:rsid w:val="003011E9"/>
    <w:rsid w:val="003E48EA"/>
    <w:rsid w:val="00945F20"/>
    <w:rsid w:val="00AB7E19"/>
    <w:rsid w:val="00B13678"/>
    <w:rsid w:val="00D62C96"/>
    <w:rsid w:val="00DE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4C77"/>
  <w15:chartTrackingRefBased/>
  <w15:docId w15:val="{564A4170-4533-463D-A109-BB03891F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62C96"/>
  </w:style>
  <w:style w:type="paragraph" w:styleId="Revision">
    <w:name w:val="Revision"/>
    <w:hidden/>
    <w:uiPriority w:val="99"/>
    <w:semiHidden/>
    <w:rsid w:val="003E48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7719">
      <w:bodyDiv w:val="1"/>
      <w:marLeft w:val="0"/>
      <w:marRight w:val="0"/>
      <w:marTop w:val="0"/>
      <w:marBottom w:val="0"/>
      <w:divBdr>
        <w:top w:val="none" w:sz="0" w:space="0" w:color="auto"/>
        <w:left w:val="none" w:sz="0" w:space="0" w:color="auto"/>
        <w:bottom w:val="none" w:sz="0" w:space="0" w:color="auto"/>
        <w:right w:val="none" w:sz="0" w:space="0" w:color="auto"/>
      </w:divBdr>
      <w:divsChild>
        <w:div w:id="1198858513">
          <w:marLeft w:val="0"/>
          <w:marRight w:val="0"/>
          <w:marTop w:val="0"/>
          <w:marBottom w:val="0"/>
          <w:divBdr>
            <w:top w:val="none" w:sz="0" w:space="0" w:color="auto"/>
            <w:left w:val="none" w:sz="0" w:space="0" w:color="auto"/>
            <w:bottom w:val="none" w:sz="0" w:space="0" w:color="auto"/>
            <w:right w:val="none" w:sz="0" w:space="0" w:color="auto"/>
          </w:divBdr>
        </w:div>
      </w:divsChild>
    </w:div>
    <w:div w:id="1577089790">
      <w:bodyDiv w:val="1"/>
      <w:marLeft w:val="0"/>
      <w:marRight w:val="0"/>
      <w:marTop w:val="0"/>
      <w:marBottom w:val="0"/>
      <w:divBdr>
        <w:top w:val="none" w:sz="0" w:space="0" w:color="auto"/>
        <w:left w:val="none" w:sz="0" w:space="0" w:color="auto"/>
        <w:bottom w:val="none" w:sz="0" w:space="0" w:color="auto"/>
        <w:right w:val="none" w:sz="0" w:space="0" w:color="auto"/>
      </w:divBdr>
      <w:divsChild>
        <w:div w:id="882911591">
          <w:marLeft w:val="0"/>
          <w:marRight w:val="0"/>
          <w:marTop w:val="0"/>
          <w:marBottom w:val="0"/>
          <w:divBdr>
            <w:top w:val="none" w:sz="0" w:space="0" w:color="auto"/>
            <w:left w:val="none" w:sz="0" w:space="0" w:color="auto"/>
            <w:bottom w:val="none" w:sz="0" w:space="0" w:color="auto"/>
            <w:right w:val="none" w:sz="0" w:space="0" w:color="auto"/>
          </w:divBdr>
        </w:div>
      </w:divsChild>
    </w:div>
    <w:div w:id="17354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C8D93C93CC08419D3D9167F03F903F" ma:contentTypeVersion="10" ma:contentTypeDescription="Create a new document." ma:contentTypeScope="" ma:versionID="1aaecefb10eeed0fe5ea80f46086bec4">
  <xsd:schema xmlns:xsd="http://www.w3.org/2001/XMLSchema" xmlns:xs="http://www.w3.org/2001/XMLSchema" xmlns:p="http://schemas.microsoft.com/office/2006/metadata/properties" xmlns:ns3="8292ea36-a37a-4495-acb8-ed83b6d6c87e" xmlns:ns4="a00cb234-0508-4b6c-a775-7e61a15277ad" targetNamespace="http://schemas.microsoft.com/office/2006/metadata/properties" ma:root="true" ma:fieldsID="c2464ab4aa4f50c02eb9cf2ce11a4b84" ns3:_="" ns4:_="">
    <xsd:import namespace="8292ea36-a37a-4495-acb8-ed83b6d6c87e"/>
    <xsd:import namespace="a00cb234-0508-4b6c-a775-7e61a1527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2ea36-a37a-4495-acb8-ed83b6d6c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0cb234-0508-4b6c-a775-7e61a15277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292ea36-a37a-4495-acb8-ed83b6d6c87e" xsi:nil="true"/>
  </documentManagement>
</p:properties>
</file>

<file path=customXml/itemProps1.xml><?xml version="1.0" encoding="utf-8"?>
<ds:datastoreItem xmlns:ds="http://schemas.openxmlformats.org/officeDocument/2006/customXml" ds:itemID="{AF25B901-BBB0-463A-96F1-AF8EE45C3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2ea36-a37a-4495-acb8-ed83b6d6c87e"/>
    <ds:schemaRef ds:uri="a00cb234-0508-4b6c-a775-7e61a1527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EA765-F988-4408-9904-ABC92402948C}">
  <ds:schemaRefs>
    <ds:schemaRef ds:uri="http://schemas.microsoft.com/sharepoint/v3/contenttype/forms"/>
  </ds:schemaRefs>
</ds:datastoreItem>
</file>

<file path=customXml/itemProps3.xml><?xml version="1.0" encoding="utf-8"?>
<ds:datastoreItem xmlns:ds="http://schemas.openxmlformats.org/officeDocument/2006/customXml" ds:itemID="{62F96C77-7072-4A86-87DE-4C1E8FBAA4A5}">
  <ds:schemaRefs>
    <ds:schemaRef ds:uri="http://schemas.microsoft.com/office/2006/metadata/properties"/>
    <ds:schemaRef ds:uri="http://schemas.microsoft.com/office/infopath/2007/PartnerControls"/>
    <ds:schemaRef ds:uri="8292ea36-a37a-4495-acb8-ed83b6d6c87e"/>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Kavin.S1</dc:creator>
  <cp:keywords/>
  <dc:description/>
  <cp:lastModifiedBy>Srinath Madasu</cp:lastModifiedBy>
  <cp:revision>4</cp:revision>
  <dcterms:created xsi:type="dcterms:W3CDTF">2024-02-04T18:38:00Z</dcterms:created>
  <dcterms:modified xsi:type="dcterms:W3CDTF">2024-02-04T19:05:00Z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0x01010043C8D93C93CC08419D3D9167F03F903F</vt:lpwstr>
  </property>
</Properties>
</file>