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Development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 the start of the season we went through several ideas to get to this final version . all of our designs start off on paper then move to cad to get the precise parts . A couple of early designs were a couple versions of a claw and later went to active intake . All of the designs were chosen strictly based on numbers as we believe that the numbers don't lie      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Prototyping and Testing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One of the first ideas that struck us was a single claw mounted on an arm . We initially drew out then caded it  and bought the parts necessary to build it . This idea was crucial for us to do as it let us know the flaw with the claw which was how precise we needed to be  . Through the testing of this we came to our next design. It was an active intake with a grabber on a rack and pinion . After we went to this design we realized a couple of things . Since the pixels  were on the ground they could likely get caught on something and we could lose them  . The next one we went to was an intake into a single pixel box . This was a really well proven design used till lm1 but later changed to a two pixel box which was found to be very effective    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Prototyping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Modifications and Iterations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Through the designs we have been heavily iterating . We have about eight iterations of our two pixel box to make it as effective as possible .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and Selecting the Preferred Design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to pick up (from hp)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Pixels scored (Backdrop) 2:00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claw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Rack p claw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Chosen - most efficency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Detailed Design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design of the dual claw we sketched then caded it out .We made the box a little bigger ten two pixels to allow for error .  For the arm we used a motor and powered it through bevel gears to prevent excessive stress placed on the motor .  We also used a extension powered by a linkage to allow us to reach higher.  Through the addition of weight to the arm we faced a big issue . In our pidf loops we had to run a heavy amount of current . Due to this high amount we faced issues with the hub restarting . To counter act this we counter sprung the arm to make the arm like dead weight . To calculate th amount of tension needed we used a simple formula . We used hookes law f=-kx to calculate 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https://cad.onshape.com/documents/e2df1e251848d1c9a12e87cf/w/957c88f8fff3655d6907fbc8/e/9925aafd3e291e6bcf4b717c?renderMode=0&amp;uiState=65a55210d282054fd4bbc8f0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 and Components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materials we used a standard aluminum channel and aluminum extension seated on bearing guides . We used two servos on the arm . One for extension and another one for the wrist . For the extension we used a gobilda torque servo and a speed servo for the bucket . The bucket was made from pla and used a high infill to keep it strong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d.onshape.com/documents/e2df1e251848d1c9a12e87cf/w/957c88f8fff3655d6907fbc8/e/9925aafd3e291e6bcf4b717c?renderMode=0&amp;uiState=65a55210d282054fd4bbc8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